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6616"/>
        <w:gridCol w:w="2496"/>
      </w:tblGrid>
      <w:tr w:rsidR="0079570F" w:rsidRPr="00387F3B" w:rsidTr="00464F51">
        <w:trPr>
          <w:trHeight w:val="1785"/>
        </w:trPr>
        <w:tc>
          <w:tcPr>
            <w:tcW w:w="2127" w:type="dxa"/>
            <w:vAlign w:val="center"/>
          </w:tcPr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For office use:</w:t>
            </w:r>
          </w:p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HPZ number</w:t>
            </w:r>
          </w:p>
          <w:p w:rsidR="004F4278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F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</w:p>
        </w:tc>
        <w:tc>
          <w:tcPr>
            <w:tcW w:w="6793" w:type="dxa"/>
            <w:vAlign w:val="center"/>
          </w:tcPr>
          <w:p w:rsidR="00464F51" w:rsidRPr="00387F3B" w:rsidRDefault="004F4278" w:rsidP="00326B04">
            <w:pPr>
              <w:spacing w:after="0" w:line="240" w:lineRule="auto"/>
              <w:ind w:left="142"/>
              <w:jc w:val="center"/>
              <w:rPr>
                <w:rFonts w:asciiTheme="minorHAnsi" w:hAnsiTheme="minorHAnsi" w:cs="Calibri"/>
                <w:i/>
                <w:sz w:val="36"/>
                <w:szCs w:val="36"/>
              </w:rPr>
            </w:pPr>
            <w:r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Questionnaire for investigation of </w:t>
            </w:r>
            <w:r w:rsidR="00444542" w:rsidRPr="00387F3B">
              <w:rPr>
                <w:rFonts w:asciiTheme="minorHAnsi" w:hAnsiTheme="minorHAnsi" w:cs="Calibri"/>
                <w:sz w:val="36"/>
                <w:szCs w:val="36"/>
              </w:rPr>
              <w:t>Salmonella</w:t>
            </w:r>
            <w:r w:rsidR="00444542"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 clusters</w:t>
            </w:r>
          </w:p>
          <w:p w:rsidR="009F1469" w:rsidRPr="00387F3B" w:rsidRDefault="00AA3764" w:rsidP="00326B04">
            <w:pPr>
              <w:spacing w:after="0"/>
              <w:ind w:left="142"/>
              <w:jc w:val="center"/>
              <w:rPr>
                <w:rFonts w:asciiTheme="minorHAnsi" w:hAnsiTheme="minorHAnsi" w:cs="Calibri"/>
                <w:i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i/>
                <w:sz w:val="20"/>
                <w:szCs w:val="20"/>
              </w:rPr>
              <w:t>June</w:t>
            </w:r>
            <w:r w:rsidR="00BB780D" w:rsidRPr="00387F3B">
              <w:rPr>
                <w:rFonts w:asciiTheme="minorHAnsi" w:hAnsiTheme="minorHAnsi" w:cs="Calibri"/>
                <w:i/>
                <w:sz w:val="20"/>
                <w:szCs w:val="20"/>
              </w:rPr>
              <w:t xml:space="preserve"> 2017</w:t>
            </w:r>
          </w:p>
        </w:tc>
        <w:tc>
          <w:tcPr>
            <w:tcW w:w="2279" w:type="dxa"/>
            <w:vAlign w:val="center"/>
          </w:tcPr>
          <w:p w:rsidR="004F4278" w:rsidRPr="00387F3B" w:rsidRDefault="00277A33" w:rsidP="00326B04">
            <w:pPr>
              <w:spacing w:after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  <w:noProof/>
                <w:lang w:eastAsia="en-GB"/>
              </w:rPr>
              <w:pict w14:anchorId="6A5784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PHE_3268_AW" style="width:114pt;height:71.25pt;visibility:visible">
                  <v:imagedata r:id="rId9" o:title="PHE_3268_AW"/>
                </v:shape>
              </w:pict>
            </w:r>
          </w:p>
        </w:tc>
      </w:tr>
    </w:tbl>
    <w:p w:rsidR="004F4278" w:rsidRPr="00387F3B" w:rsidRDefault="00805FA2" w:rsidP="00326B04">
      <w:pPr>
        <w:pStyle w:val="NoSpacing"/>
        <w:rPr>
          <w:rFonts w:asciiTheme="minorHAnsi" w:hAnsiTheme="minorHAnsi"/>
        </w:rPr>
      </w:pPr>
      <w:r w:rsidRPr="00387F3B">
        <w:rPr>
          <w:rFonts w:asciiTheme="minorHAnsi" w:hAnsiTheme="minorHAnsi"/>
        </w:rPr>
        <w:t>This questionnaire is specifically</w:t>
      </w:r>
      <w:r w:rsidR="00006466" w:rsidRPr="00387F3B">
        <w:rPr>
          <w:rFonts w:asciiTheme="minorHAnsi" w:hAnsiTheme="minorHAnsi"/>
        </w:rPr>
        <w:t xml:space="preserve"> for investigation of clusters of food poisoning/gastro-enteritis linked through whole genome sequencing and suggesting </w:t>
      </w:r>
      <w:r w:rsidR="00161F97" w:rsidRPr="00387F3B">
        <w:rPr>
          <w:rFonts w:asciiTheme="minorHAnsi" w:hAnsiTheme="minorHAnsi"/>
        </w:rPr>
        <w:t xml:space="preserve">a common vehicle </w:t>
      </w:r>
      <w:r w:rsidR="00006466" w:rsidRPr="00387F3B">
        <w:rPr>
          <w:rFonts w:asciiTheme="minorHAnsi" w:hAnsiTheme="minorHAnsi"/>
        </w:rPr>
        <w:t>or</w:t>
      </w:r>
      <w:ins w:id="0" w:author="Jacquelyn McCormick" w:date="2017-06-13T17:51:00Z">
        <w:r w:rsidR="00E622F4" w:rsidRPr="00387F3B">
          <w:rPr>
            <w:rFonts w:asciiTheme="minorHAnsi" w:hAnsiTheme="minorHAnsi"/>
          </w:rPr>
          <w:t xml:space="preserve"> </w:t>
        </w:r>
      </w:ins>
      <w:r w:rsidR="00006466" w:rsidRPr="00387F3B">
        <w:rPr>
          <w:rFonts w:asciiTheme="minorHAnsi" w:hAnsiTheme="minorHAnsi"/>
        </w:rPr>
        <w:t>source may be identifiable and enable public health action.</w:t>
      </w:r>
    </w:p>
    <w:tbl>
      <w:tblPr>
        <w:tblW w:w="1120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4064"/>
        <w:gridCol w:w="2409"/>
        <w:gridCol w:w="2696"/>
      </w:tblGrid>
      <w:tr w:rsidR="0079570F" w:rsidRPr="00387F3B" w:rsidTr="007879EF">
        <w:trPr>
          <w:trHeight w:val="20"/>
        </w:trPr>
        <w:tc>
          <w:tcPr>
            <w:tcW w:w="11201" w:type="dxa"/>
            <w:gridSpan w:val="4"/>
            <w:shd w:val="clear" w:color="auto" w:fill="000000"/>
            <w:vAlign w:val="center"/>
          </w:tcPr>
          <w:p w:rsidR="004F4278" w:rsidRPr="00387F3B" w:rsidRDefault="00161AB7" w:rsidP="00326B04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1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: PERSONAL DETAILS</w:t>
            </w:r>
            <w:r w:rsidR="00831350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of the case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 xml:space="preserve">First name: </w:t>
            </w:r>
          </w:p>
        </w:tc>
        <w:bookmarkStart w:id="1" w:name="FName"/>
        <w:tc>
          <w:tcPr>
            <w:tcW w:w="4064" w:type="dxa"/>
            <w:vAlign w:val="center"/>
          </w:tcPr>
          <w:p w:rsidR="00E805CD" w:rsidRDefault="006F6065" w:rsidP="008900B8">
            <w:pPr>
              <w:spacing w:before="80" w:after="0"/>
              <w:rPr>
                <w:rStyle w:val="PlaceholderText"/>
                <w:rFonts w:asciiTheme="minorHAnsi" w:hAnsiTheme="minorHAnsi" w:cs="Calibri"/>
                <w:noProof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F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7D5DCC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FIRST NAME TEXT HERE YES IT IS</w:t>
            </w:r>
          </w:p>
          <w:p w:rsidR="00E805CD" w:rsidRDefault="007D5DCC" w:rsidP="008900B8">
            <w:pPr>
              <w:spacing w:before="80" w:after="0"/>
              <w:rPr>
                <w:rStyle w:val="PlaceholderText"/>
                <w:rFonts w:asciiTheme="minorHAnsi" w:hAnsiTheme="minorHAnsi" w:cs="Calibri"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2</w:t>
            </w:r>
            <w:r w:rsidRPr="00E805CD">
              <w:rPr>
                <w:rStyle w:val="PlaceholderText"/>
                <w:rFonts w:asciiTheme="minorHAnsi" w:hAnsiTheme="minorHAnsi" w:cs="Calibri"/>
                <w:noProof/>
                <w:color w:val="auto"/>
                <w:vertAlign w:val="superscript"/>
              </w:rPr>
              <w:t>ND</w:t>
            </w: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 xml:space="preserve"> LINE STUFF</w:t>
            </w:r>
          </w:p>
          <w:p w:rsidR="004F4278" w:rsidRDefault="007D5DCC" w:rsidP="00E805CD">
            <w:pPr>
              <w:spacing w:before="80" w:after="0"/>
              <w:rPr>
                <w:rStyle w:val="PlaceholderText"/>
                <w:rFonts w:asciiTheme="minorHAnsi" w:hAnsiTheme="minorHAnsi" w:cs="Calibri"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3</w:t>
            </w:r>
            <w:r w:rsidRPr="00E805CD">
              <w:rPr>
                <w:rStyle w:val="PlaceholderText"/>
                <w:rFonts w:asciiTheme="minorHAnsi" w:hAnsiTheme="minorHAnsi" w:cs="Calibri"/>
                <w:noProof/>
                <w:color w:val="auto"/>
                <w:vertAlign w:val="superscript"/>
              </w:rPr>
              <w:t>RD</w:t>
            </w: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 xml:space="preserve">  LINE STUFF</w:t>
            </w:r>
            <w:r w:rsidR="006F6065"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1"/>
            <w:r w:rsidR="00E805CD">
              <w:rPr>
                <w:rStyle w:val="PlaceholderText"/>
                <w:rFonts w:asciiTheme="minorHAnsi" w:hAnsiTheme="minorHAnsi" w:cs="Calibri"/>
                <w:color w:val="auto"/>
              </w:rPr>
              <w:t xml:space="preserve"> textafter</w:t>
            </w:r>
          </w:p>
          <w:p w:rsidR="00E805CD" w:rsidRPr="00387F3B" w:rsidRDefault="00E805CD" w:rsidP="00E805CD">
            <w:pPr>
              <w:spacing w:before="80" w:after="0"/>
              <w:rPr>
                <w:rFonts w:asciiTheme="minorHAnsi" w:hAnsiTheme="minorHAnsi" w:cs="Calibri"/>
              </w:rPr>
            </w:pPr>
            <w:r>
              <w:rPr>
                <w:rStyle w:val="PlaceholderText"/>
                <w:rFonts w:asciiTheme="minorHAnsi" w:hAnsiTheme="minorHAnsi" w:cs="Calibri"/>
                <w:color w:val="auto"/>
              </w:rPr>
              <w:t>Textafter2ndline</w:t>
            </w:r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Surname/family name:</w:t>
            </w:r>
          </w:p>
        </w:tc>
        <w:bookmarkStart w:id="2" w:name="LName"/>
        <w:tc>
          <w:tcPr>
            <w:tcW w:w="2696" w:type="dxa"/>
            <w:vAlign w:val="center"/>
          </w:tcPr>
          <w:p w:rsidR="004F4278" w:rsidRPr="00387F3B" w:rsidRDefault="006F6065" w:rsidP="008900B8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L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bookmarkStart w:id="3" w:name="_GoBack"/>
            <w:r w:rsidR="007D5DCC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SURNAME HERE</w:t>
            </w:r>
            <w:bookmarkEnd w:id="3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2"/>
          </w:p>
        </w:tc>
      </w:tr>
      <w:tr w:rsidR="0079570F" w:rsidRPr="00387F3B" w:rsidTr="00721ECF">
        <w:trPr>
          <w:trHeight w:val="44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Date of birth:</w:t>
            </w:r>
          </w:p>
        </w:tc>
        <w:bookmarkStart w:id="4" w:name="DOB"/>
        <w:tc>
          <w:tcPr>
            <w:tcW w:w="4064" w:type="dxa"/>
            <w:vAlign w:val="center"/>
          </w:tcPr>
          <w:p w:rsidR="004F4278" w:rsidRPr="00387F3B" w:rsidRDefault="006F6065" w:rsidP="008900B8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DOB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8900B8">
              <w:rPr>
                <w:rFonts w:asciiTheme="minorHAnsi" w:hAnsiTheme="minorHAnsi" w:cs="Calibri"/>
                <w:noProof/>
              </w:rPr>
              <w:t>04/10/1967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4"/>
            <w:r w:rsidR="00186271" w:rsidRPr="00387F3B">
              <w:rPr>
                <w:rStyle w:val="PlaceholderText"/>
                <w:rFonts w:asciiTheme="minorHAnsi" w:hAnsiTheme="minorHAnsi" w:cs="Calibri"/>
                <w:color w:val="auto"/>
              </w:rPr>
              <w:t xml:space="preserve">                        </w:t>
            </w:r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Age: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t>yrs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</w:rPr>
              <w:t xml:space="preserve">Sex:  </w:t>
            </w:r>
          </w:p>
        </w:tc>
        <w:tc>
          <w:tcPr>
            <w:tcW w:w="4064" w:type="dxa"/>
            <w:vAlign w:val="center"/>
          </w:tcPr>
          <w:p w:rsidR="004F4278" w:rsidRPr="00387F3B" w:rsidRDefault="00D60D7E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Sex"/>
                  <w:enabled/>
                  <w:calcOnExit w:val="0"/>
                  <w:ddList>
                    <w:listEntry w:val="Click to select"/>
                    <w:listEntry w:val="Male"/>
                    <w:listEntry w:val="Female"/>
                  </w:ddList>
                </w:ffData>
              </w:fldChar>
            </w:r>
            <w:bookmarkStart w:id="5" w:name="Sex"/>
            <w:r>
              <w:rPr>
                <w:rFonts w:asciiTheme="minorHAnsi" w:hAnsiTheme="minorHAnsi" w:cs="Calibri"/>
                <w:b/>
                <w:noProof/>
              </w:rPr>
              <w:instrText xml:space="preserve"> FORMDROPDOWN </w:instrText>
            </w:r>
            <w:r w:rsidR="00277A33">
              <w:rPr>
                <w:rFonts w:asciiTheme="minorHAnsi" w:hAnsiTheme="minorHAnsi" w:cs="Calibri"/>
                <w:b/>
                <w:noProof/>
              </w:rPr>
            </w:r>
            <w:r w:rsidR="00277A33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>
              <w:rPr>
                <w:rFonts w:asciiTheme="minorHAnsi" w:hAnsiTheme="minorHAnsi" w:cs="Calibri"/>
                <w:b/>
                <w:noProof/>
              </w:rPr>
              <w:fldChar w:fldCharType="end"/>
            </w:r>
            <w:bookmarkEnd w:id="5"/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Ethnicity (if given)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address</w:t>
            </w:r>
            <w:r w:rsidR="008268E8" w:rsidRPr="00387F3B">
              <w:rPr>
                <w:rFonts w:asciiTheme="minorHAnsi" w:hAnsiTheme="minorHAnsi" w:cs="Calibri"/>
              </w:rPr>
              <w:t xml:space="preserve"> and postcode</w:t>
            </w:r>
            <w:r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6" w:name="Address"/>
        <w:tc>
          <w:tcPr>
            <w:tcW w:w="4064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6"/>
          </w:p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Mobile tel no: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8268E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tel no</w:t>
            </w:r>
            <w:r w:rsidR="004F4278"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7" w:name="Postcode"/>
        <w:tc>
          <w:tcPr>
            <w:tcW w:w="4064" w:type="dxa"/>
            <w:tcBorders>
              <w:right w:val="single" w:sz="4" w:space="0" w:color="auto"/>
            </w:tcBorders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Postcod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7"/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E-mail address:</w:t>
            </w:r>
          </w:p>
        </w:tc>
        <w:tc>
          <w:tcPr>
            <w:tcW w:w="2696" w:type="dxa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  <w:tr w:rsidR="0079570F" w:rsidRPr="00387F3B" w:rsidTr="00F03C88">
        <w:trPr>
          <w:trHeight w:val="1190"/>
        </w:trPr>
        <w:tc>
          <w:tcPr>
            <w:tcW w:w="2032" w:type="dxa"/>
            <w:tcBorders>
              <w:right w:val="single" w:sz="4" w:space="0" w:color="auto"/>
            </w:tcBorders>
            <w:vAlign w:val="center"/>
          </w:tcPr>
          <w:p w:rsidR="006C78C5" w:rsidRPr="00387F3B" w:rsidRDefault="004F4278" w:rsidP="00721ECF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color w:val="auto"/>
              </w:rPr>
            </w:pPr>
            <w:r w:rsidRPr="00387F3B">
              <w:rPr>
                <w:rFonts w:asciiTheme="minorHAnsi" w:hAnsiTheme="minorHAnsi" w:cs="Calibri"/>
              </w:rPr>
              <w:t>Name</w:t>
            </w:r>
            <w:r w:rsidR="00EA1BE4" w:rsidRPr="00387F3B">
              <w:rPr>
                <w:rFonts w:asciiTheme="minorHAnsi" w:hAnsiTheme="minorHAnsi" w:cs="Calibri"/>
              </w:rPr>
              <w:t xml:space="preserve"> </w:t>
            </w:r>
            <w:r w:rsidR="00721ECF" w:rsidRPr="00387F3B">
              <w:rPr>
                <w:rFonts w:asciiTheme="minorHAnsi" w:hAnsiTheme="minorHAnsi" w:cs="Calibri"/>
              </w:rPr>
              <w:t>and</w:t>
            </w:r>
            <w:r w:rsidR="00EA1BE4" w:rsidRPr="00387F3B">
              <w:rPr>
                <w:rFonts w:asciiTheme="minorHAnsi" w:hAnsiTheme="minorHAnsi" w:cs="Calibri"/>
              </w:rPr>
              <w:t xml:space="preserve"> contact details of </w:t>
            </w:r>
            <w:r w:rsidR="001645AB" w:rsidRPr="00387F3B">
              <w:rPr>
                <w:rFonts w:asciiTheme="minorHAnsi" w:hAnsiTheme="minorHAnsi" w:cs="Calibri"/>
                <w:b/>
              </w:rPr>
              <w:t xml:space="preserve"> person completing the form if not the case</w:t>
            </w:r>
            <w:r w:rsidRPr="00387F3B">
              <w:rPr>
                <w:rFonts w:asciiTheme="minorHAnsi" w:hAnsiTheme="minorHAnsi" w:cs="Calibri"/>
                <w:b/>
              </w:rPr>
              <w:t>:</w:t>
            </w:r>
          </w:p>
        </w:tc>
        <w:tc>
          <w:tcPr>
            <w:tcW w:w="9169" w:type="dxa"/>
            <w:gridSpan w:val="3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  <w:p w:rsidR="006C78C5" w:rsidRPr="00387F3B" w:rsidRDefault="006C78C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4F4278" w:rsidRPr="00387F3B" w:rsidRDefault="004F4278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W w:w="1123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6553"/>
      </w:tblGrid>
      <w:tr w:rsidR="00C9535C" w:rsidRPr="00387F3B" w:rsidTr="00CC772E">
        <w:trPr>
          <w:trHeight w:val="166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t>Work/occupation/school/nursery:</w:t>
            </w:r>
            <w:r w:rsidRPr="00387F3B">
              <w:rPr>
                <w:rFonts w:asciiTheme="minorHAnsi" w:hAnsiTheme="minorHAnsi" w:cs="Calibri"/>
              </w:rPr>
              <w:t xml:space="preserve"> (including voluntary</w:t>
            </w:r>
            <w:r w:rsidR="00665C8E" w:rsidRPr="00387F3B">
              <w:rPr>
                <w:rFonts w:asciiTheme="minorHAnsi" w:hAnsiTheme="minorHAnsi" w:cs="Calibri"/>
              </w:rPr>
              <w:t xml:space="preserve"> work</w:t>
            </w:r>
            <w:r w:rsidRPr="00387F3B">
              <w:rPr>
                <w:rFonts w:asciiTheme="minorHAnsi" w:hAnsiTheme="minorHAnsi" w:cs="Calibri"/>
              </w:rPr>
              <w:t>)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Please give brief description</w:t>
            </w:r>
          </w:p>
        </w:tc>
        <w:bookmarkStart w:id="8" w:name="WkSchName"/>
        <w:tc>
          <w:tcPr>
            <w:tcW w:w="6553" w:type="dxa"/>
            <w:vAlign w:val="center"/>
          </w:tcPr>
          <w:p w:rsidR="003B2CE1" w:rsidRDefault="00C9535C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3B2CE1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WHAT IF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I PUT LOTS OF TEXT;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ON SEPARATE LINES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LIKE THIS……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C9535C" w:rsidRPr="00387F3B" w:rsidRDefault="00C9535C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8"/>
          </w:p>
        </w:tc>
      </w:tr>
      <w:tr w:rsidR="00C9535C" w:rsidRPr="00387F3B" w:rsidTr="00CC772E">
        <w:trPr>
          <w:trHeight w:val="491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Employer / </w:t>
            </w:r>
            <w:r w:rsidR="00665C8E" w:rsidRPr="00387F3B">
              <w:rPr>
                <w:rFonts w:asciiTheme="minorHAnsi" w:hAnsiTheme="minorHAnsi" w:cs="Calibri"/>
              </w:rPr>
              <w:t>Company name and a</w:t>
            </w:r>
            <w:r w:rsidRPr="00387F3B">
              <w:rPr>
                <w:rFonts w:asciiTheme="minorHAnsi" w:hAnsiTheme="minorHAnsi" w:cs="Calibri"/>
              </w:rPr>
              <w:t>ddress:</w:t>
            </w:r>
          </w:p>
        </w:tc>
        <w:bookmarkStart w:id="9" w:name="WkSchAdd"/>
        <w:tc>
          <w:tcPr>
            <w:tcW w:w="6553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Add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9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Y="177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7907"/>
        <w:gridCol w:w="13"/>
      </w:tblGrid>
      <w:tr w:rsidR="00721ECF" w:rsidRPr="00387F3B" w:rsidTr="00F352D0">
        <w:trPr>
          <w:gridAfter w:val="1"/>
          <w:wAfter w:w="13" w:type="dxa"/>
          <w:trHeight w:val="293"/>
        </w:trPr>
        <w:tc>
          <w:tcPr>
            <w:tcW w:w="11165" w:type="dxa"/>
            <w:gridSpan w:val="2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2: ILLNESS DETAILS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Date of first symptoms:</w:t>
            </w:r>
          </w:p>
        </w:tc>
        <w:bookmarkStart w:id="10" w:name="OnsetDate"/>
        <w:tc>
          <w:tcPr>
            <w:tcW w:w="7920" w:type="dxa"/>
            <w:gridSpan w:val="2"/>
            <w:vAlign w:val="bottom"/>
          </w:tcPr>
          <w:p w:rsidR="00721ECF" w:rsidRPr="00387F3B" w:rsidRDefault="00721ECF" w:rsidP="001F0D2F">
            <w:pPr>
              <w:spacing w:before="80" w:after="0" w:line="240" w:lineRule="auto"/>
              <w:ind w:right="-2798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10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 w:rsidR="001F0D2F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                                              </w:t>
            </w:r>
          </w:p>
        </w:tc>
      </w:tr>
      <w:tr w:rsidR="001F0D2F" w:rsidRPr="00387F3B" w:rsidTr="00F352D0">
        <w:trPr>
          <w:trHeight w:val="293"/>
        </w:trPr>
        <w:tc>
          <w:tcPr>
            <w:tcW w:w="3258" w:type="dxa"/>
          </w:tcPr>
          <w:p w:rsidR="001F0D2F" w:rsidRPr="00387F3B" w:rsidRDefault="001F0D2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t xml:space="preserve">Are your symptoms still ongoing?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</w:t>
            </w:r>
          </w:p>
        </w:tc>
        <w:tc>
          <w:tcPr>
            <w:tcW w:w="7920" w:type="dxa"/>
            <w:gridSpan w:val="2"/>
            <w:vAlign w:val="bottom"/>
          </w:tcPr>
          <w:p w:rsidR="001F0D2F" w:rsidRPr="00387F3B" w:rsidRDefault="001F0D2F" w:rsidP="001F0D2F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If no, how long did your symptoms last?  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Were you admitted to hospital?</w:t>
            </w:r>
          </w:p>
        </w:tc>
        <w:tc>
          <w:tcPr>
            <w:tcW w:w="7920" w:type="dxa"/>
            <w:gridSpan w:val="2"/>
            <w:vAlign w:val="bottom"/>
          </w:tcPr>
          <w:p w:rsidR="00721ECF" w:rsidRPr="00387F3B" w:rsidRDefault="00721ECF" w:rsidP="00387F3B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 if YES, please give hospital ______________________________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-18" w:tblpY="177"/>
        <w:tblW w:w="1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276"/>
        <w:gridCol w:w="1842"/>
        <w:gridCol w:w="5898"/>
      </w:tblGrid>
      <w:tr w:rsidR="00C9535C" w:rsidRPr="00387F3B" w:rsidTr="00F03C88">
        <w:trPr>
          <w:trHeight w:val="137"/>
        </w:trPr>
        <w:tc>
          <w:tcPr>
            <w:tcW w:w="11109" w:type="dxa"/>
            <w:gridSpan w:val="4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</w:rPr>
              <w:t>Do you know of anyone else who has had similar symptoms either:</w:t>
            </w: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4C08E9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In the 7</w:t>
            </w:r>
            <w:r w:rsidR="00C9535C" w:rsidRPr="00387F3B">
              <w:rPr>
                <w:rFonts w:asciiTheme="minorHAnsi" w:hAnsiTheme="minorHAnsi" w:cs="Calibri"/>
              </w:rPr>
              <w:t xml:space="preserve"> days before your illness?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bookmarkStart w:id="11" w:name="RiskDiarrhDet"/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1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lastRenderedPageBreak/>
              <w:t>Since your illness started? :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bookmarkStart w:id="12" w:name="RiskDiarrh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  <w:bookmarkEnd w:id="12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</w:tbl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4" w:tblpY="59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2126"/>
        <w:gridCol w:w="3276"/>
        <w:gridCol w:w="2549"/>
      </w:tblGrid>
      <w:tr w:rsidR="00721ECF" w:rsidRPr="00387F3B" w:rsidTr="00BB780D">
        <w:trPr>
          <w:trHeight w:val="293"/>
        </w:trPr>
        <w:tc>
          <w:tcPr>
            <w:tcW w:w="11178" w:type="dxa"/>
            <w:gridSpan w:val="4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ind w:left="54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3: TRAVEL DETAILS</w:t>
            </w:r>
          </w:p>
        </w:tc>
      </w:tr>
      <w:tr w:rsidR="00721ECF" w:rsidRPr="00387F3B" w:rsidTr="00BB780D">
        <w:trPr>
          <w:trHeight w:val="293"/>
        </w:trPr>
        <w:tc>
          <w:tcPr>
            <w:tcW w:w="8629" w:type="dxa"/>
            <w:gridSpan w:val="3"/>
            <w:tcBorders>
              <w:righ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3.1 In the </w:t>
            </w:r>
            <w:r w:rsidR="00444542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travel outside the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UK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/ or return h</w:t>
            </w:r>
            <w:r w:rsidR="00572E7B" w:rsidRPr="00387F3B">
              <w:rPr>
                <w:rFonts w:asciiTheme="minorHAnsi" w:hAnsiTheme="minorHAnsi" w:cs="Calibri"/>
                <w:b/>
                <w:noProof/>
              </w:rPr>
              <w:t>o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 xml:space="preserve">me from </w:t>
            </w:r>
            <w:r w:rsidRPr="00387F3B">
              <w:rPr>
                <w:rFonts w:asciiTheme="minorHAnsi" w:hAnsiTheme="minorHAnsi" w:cs="Calibri"/>
                <w:b/>
                <w:noProof/>
              </w:rPr>
              <w:t>ABROAD?</w:t>
            </w:r>
          </w:p>
        </w:tc>
        <w:tc>
          <w:tcPr>
            <w:tcW w:w="2549" w:type="dxa"/>
            <w:tcBorders>
              <w:lef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ind w:left="54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721ECF" w:rsidRPr="00387F3B" w:rsidTr="00BB780D">
        <w:trPr>
          <w:trHeight w:val="293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Date left UK: </w:t>
            </w:r>
          </w:p>
        </w:tc>
        <w:bookmarkStart w:id="13" w:name="DepDate"/>
        <w:tc>
          <w:tcPr>
            <w:tcW w:w="212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3"/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  <w:tc>
          <w:tcPr>
            <w:tcW w:w="327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</w:rPr>
              <w:t>Date returned to UK:</w:t>
            </w:r>
          </w:p>
        </w:tc>
        <w:tc>
          <w:tcPr>
            <w:tcW w:w="2549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721ECF" w:rsidRPr="00387F3B" w:rsidTr="00CC772E">
        <w:trPr>
          <w:trHeight w:val="418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Country(ies) visited:     </w:t>
            </w:r>
          </w:p>
        </w:tc>
        <w:bookmarkStart w:id="14" w:name="RetDate"/>
        <w:tc>
          <w:tcPr>
            <w:tcW w:w="7951" w:type="dxa"/>
            <w:gridSpan w:val="3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4"/>
          </w:p>
        </w:tc>
      </w:tr>
      <w:tr w:rsidR="00721ECF" w:rsidRPr="00387F3B" w:rsidTr="00CC772E">
        <w:trPr>
          <w:trHeight w:val="549"/>
        </w:trPr>
        <w:tc>
          <w:tcPr>
            <w:tcW w:w="3227" w:type="dxa"/>
            <w:tcBorders>
              <w:right w:val="single" w:sz="6" w:space="0" w:color="auto"/>
            </w:tcBorders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Details:</w:t>
            </w:r>
            <w:r w:rsidR="00CC772E" w:rsidRPr="00387F3B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accommodation  name, town and dates of stay</w:t>
            </w:r>
          </w:p>
        </w:tc>
        <w:tc>
          <w:tcPr>
            <w:tcW w:w="7951" w:type="dxa"/>
            <w:gridSpan w:val="3"/>
            <w:tcBorders>
              <w:left w:val="single" w:sz="6" w:space="0" w:color="auto"/>
            </w:tcBorders>
            <w:vAlign w:val="center"/>
          </w:tcPr>
          <w:p w:rsidR="00F03C88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</w:tr>
    </w:tbl>
    <w:p w:rsidR="00326B04" w:rsidRPr="00387F3B" w:rsidRDefault="00326B04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CC772E" w:rsidRPr="00387F3B" w:rsidTr="00CC772E">
        <w:trPr>
          <w:trHeight w:val="326"/>
        </w:trPr>
        <w:tc>
          <w:tcPr>
            <w:tcW w:w="8613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3.2 In the </w:t>
            </w:r>
            <w:r w:rsidR="001613FD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travel within the UK?  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(plea</w:t>
            </w:r>
            <w:r w:rsidR="00572E7B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s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 xml:space="preserve">e give details </w:t>
            </w:r>
            <w:r w:rsidR="00665C8E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details: accommodation  name, town and dates of stay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)</w:t>
            </w:r>
          </w:p>
        </w:tc>
        <w:tc>
          <w:tcPr>
            <w:tcW w:w="2565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1613FD" w:rsidRPr="00387F3B" w:rsidTr="00F03C88">
        <w:trPr>
          <w:trHeight w:val="326"/>
        </w:trPr>
        <w:tc>
          <w:tcPr>
            <w:tcW w:w="8613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3</w:t>
            </w:r>
            <w:r w:rsidR="004C08E9" w:rsidRPr="00387F3B">
              <w:rPr>
                <w:rFonts w:asciiTheme="minorHAnsi" w:hAnsiTheme="minorHAnsi" w:cs="Calibri"/>
                <w:b/>
                <w:noProof/>
              </w:rPr>
              <w:t>.3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In the 7 days before your illness, did you have contact with anybody who travelled outside of the UK?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(pleae give details below, including where they travelled to)</w:t>
            </w:r>
          </w:p>
        </w:tc>
        <w:tc>
          <w:tcPr>
            <w:tcW w:w="2565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1613FD" w:rsidRPr="00387F3B" w:rsidRDefault="001613FD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387F3B" w:rsidP="00387F3B">
      <w:pPr>
        <w:keepNext/>
        <w:shd w:val="clear" w:color="auto" w:fill="000000"/>
        <w:tabs>
          <w:tab w:val="left" w:pos="-1440"/>
          <w:tab w:val="left" w:pos="-720"/>
        </w:tabs>
        <w:suppressAutoHyphens/>
        <w:spacing w:before="240" w:after="240" w:line="240" w:lineRule="auto"/>
        <w:ind w:right="-45"/>
        <w:jc w:val="both"/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</w:pPr>
      <w:r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  <w:t xml:space="preserve">4.1 </w:t>
      </w:r>
      <w:r w:rsidRPr="00387F3B">
        <w:rPr>
          <w:b/>
        </w:rPr>
        <w:t>E</w:t>
      </w:r>
      <w:r>
        <w:rPr>
          <w:b/>
        </w:rPr>
        <w:t>ATING OUT/TAKEAWAYS</w:t>
      </w:r>
    </w:p>
    <w:p w:rsidR="00E622F4" w:rsidRPr="00387F3B" w:rsidRDefault="00E622F4" w:rsidP="00387F3B">
      <w:pPr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meals out at a function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>7 DAYS</w:t>
      </w: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 before you started to feel ill?</w:t>
      </w:r>
    </w:p>
    <w:p w:rsidR="00E622F4" w:rsidRPr="00387F3B" w:rsidRDefault="00E622F4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Pr="00387F3B">
        <w:rPr>
          <w:rFonts w:asciiTheme="minorHAnsi" w:hAnsiTheme="minorHAnsi"/>
          <w:b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wedding reception, birthday/ anniversary or dinner party, club or conference dinner]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Yes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No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</w:t>
      </w:r>
    </w:p>
    <w:p w:rsidR="00387F3B" w:rsidRDefault="00E622F4" w:rsidP="00387F3B">
      <w:pPr>
        <w:numPr>
          <w:ilvl w:val="0"/>
          <w:numId w:val="2"/>
        </w:numPr>
        <w:tabs>
          <w:tab w:val="left" w:pos="-1440"/>
          <w:tab w:val="left" w:pos="-737"/>
        </w:tabs>
        <w:suppressAutoHyphens/>
        <w:spacing w:after="0" w:line="240" w:lineRule="auto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Name(s) ……………………………………………………………………………………...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1444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[Prompt: Hotel X, restaurant Y etc]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ii)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>Location(s) ……………………………………………………………….………………………</w:t>
      </w:r>
    </w:p>
    <w:p w:rsidR="00E622F4" w:rsidRPr="00387F3B" w:rsidRDefault="00387F3B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="00E622F4"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>Prompt</w:t>
      </w:r>
      <w:r w:rsidR="00E622F4" w:rsidRPr="00387F3B">
        <w:rPr>
          <w:rFonts w:asciiTheme="minorHAnsi" w:hAnsiTheme="minorHAnsi"/>
          <w:b/>
          <w:bCs/>
          <w:i/>
          <w:noProof/>
          <w:spacing w:val="-2"/>
          <w:sz w:val="18"/>
          <w:szCs w:val="16"/>
          <w:lang w:val="en-GB"/>
        </w:rPr>
        <w:t xml:space="preserve">: </w:t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street and town or area etc]</w:t>
      </w:r>
    </w:p>
    <w:p w:rsidR="00E622F4" w:rsidRPr="00387F3B" w:rsidRDefault="00E622F4" w:rsidP="00387F3B">
      <w:pPr>
        <w:keepNext/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food (including take-aways and delivered foods) from or in any of the following places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 xml:space="preserve">7 DAYS </w:t>
      </w:r>
      <w:r w:rsidRPr="00387F3B">
        <w:rPr>
          <w:rFonts w:asciiTheme="minorHAnsi" w:hAnsiTheme="minorHAnsi"/>
          <w:bCs/>
          <w:noProof/>
          <w:szCs w:val="20"/>
          <w:lang w:val="en-GB"/>
        </w:rPr>
        <w:t>before you became ill?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Yes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No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Name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20" w:hanging="11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Coffee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Starbucks, Costas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Burger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McDonalds, Burger King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Pizza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Dominos, Pizza Express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Kebab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Fish &amp; chip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Fried chicken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KFC, Tennesee Fried Chicken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Bakery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Sandwich bar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lastRenderedPageBreak/>
        <w:t>Delicatessen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[not in a supermarket]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Chinese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Indian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Italian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Hotel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Café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[greasy spoons etc.]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Pub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Canteen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Mobile caterer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lunch van, hot dog stand, market stands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Motorway service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Airport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Railway station/train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Petrol station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277A33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</w:t>
      </w: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eg ferry, theme park etc]</w:t>
      </w: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31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2908"/>
        <w:gridCol w:w="6595"/>
      </w:tblGrid>
      <w:tr w:rsidR="00E622F4" w:rsidRPr="00387F3B" w:rsidTr="00E622F4">
        <w:trPr>
          <w:trHeight w:val="38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E622F4" w:rsidRPr="00387F3B" w:rsidRDefault="00E622F4" w:rsidP="00E622F4">
            <w:pPr>
              <w:suppressAutoHyphens/>
              <w:spacing w:before="40" w:after="0"/>
              <w:jc w:val="both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  <w:spacing w:val="-3"/>
              </w:rPr>
              <w:t>4.2 If you ate out in the 7 days before your illness, please provide details about where, when and what food you ate.</w:t>
            </w:r>
          </w:p>
        </w:tc>
      </w:tr>
      <w:tr w:rsidR="00E622F4" w:rsidRPr="00387F3B" w:rsidTr="00E622F4">
        <w:trPr>
          <w:trHeight w:val="386"/>
        </w:trPr>
        <w:tc>
          <w:tcPr>
            <w:tcW w:w="647" w:type="pct"/>
            <w:tcBorders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sz w:val="20"/>
                <w:szCs w:val="20"/>
              </w:rPr>
              <w:t>Date &amp; time</w:t>
            </w:r>
          </w:p>
        </w:tc>
        <w:tc>
          <w:tcPr>
            <w:tcW w:w="133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Description of food</w:t>
            </w:r>
          </w:p>
        </w:tc>
        <w:tc>
          <w:tcPr>
            <w:tcW w:w="3021" w:type="pct"/>
            <w:tcBorders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Establishment and location where food obtained</w:t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C9535C" w:rsidRPr="00387F3B" w:rsidRDefault="00387F3B" w:rsidP="00387F3B">
      <w:pPr>
        <w:pStyle w:val="SectionHeading"/>
      </w:pPr>
      <w:r w:rsidRPr="00387F3B">
        <w:lastRenderedPageBreak/>
        <w:t>5. FOOD EXPOSURES</w:t>
      </w:r>
    </w:p>
    <w:p w:rsidR="00C9535C" w:rsidRPr="00387F3B" w:rsidRDefault="00C9535C" w:rsidP="00C9535C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 w:rsidRPr="00387F3B">
        <w:rPr>
          <w:rFonts w:asciiTheme="minorHAnsi" w:hAnsiTheme="minorHAnsi"/>
          <w:b/>
          <w:sz w:val="24"/>
          <w:szCs w:val="24"/>
        </w:rPr>
        <w:t>Did you eat any of the following types of food in the WEEK</w:t>
      </w:r>
      <w:r w:rsidR="00E657BC" w:rsidRPr="00387F3B">
        <w:rPr>
          <w:rFonts w:asciiTheme="minorHAnsi" w:hAnsiTheme="minorHAnsi"/>
          <w:b/>
          <w:sz w:val="24"/>
          <w:szCs w:val="24"/>
        </w:rPr>
        <w:t xml:space="preserve"> </w:t>
      </w:r>
      <w:r w:rsidR="00323A0A" w:rsidRPr="00387F3B">
        <w:rPr>
          <w:rFonts w:asciiTheme="minorHAnsi" w:hAnsiTheme="minorHAnsi"/>
          <w:b/>
          <w:sz w:val="24"/>
          <w:szCs w:val="24"/>
        </w:rPr>
        <w:t>/ 7 DAYS</w:t>
      </w:r>
      <w:r w:rsidRPr="00387F3B">
        <w:rPr>
          <w:rFonts w:asciiTheme="minorHAnsi" w:hAnsiTheme="minorHAnsi"/>
          <w:b/>
          <w:sz w:val="24"/>
          <w:szCs w:val="24"/>
        </w:rPr>
        <w:t xml:space="preserve"> before you became ill? </w:t>
      </w:r>
    </w:p>
    <w:p w:rsidR="00572E7B" w:rsidRPr="00387F3B" w:rsidRDefault="00572E7B" w:rsidP="00572E7B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Egg dishes</w:t>
      </w:r>
    </w:p>
    <w:p w:rsidR="00C9535C" w:rsidRPr="00387F3B" w:rsidRDefault="00C9535C" w:rsidP="00C9535C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  <w:t xml:space="preserve">   </w:t>
      </w:r>
      <w:r w:rsidR="00387F3B">
        <w:rPr>
          <w:rFonts w:asciiTheme="minorHAnsi" w:hAnsiTheme="minorHAnsi"/>
          <w:b/>
        </w:rPr>
        <w:t xml:space="preserve">       At home        </w:t>
      </w:r>
      <w:r w:rsidRPr="00387F3B">
        <w:rPr>
          <w:rFonts w:asciiTheme="minorHAnsi" w:hAnsiTheme="minorHAnsi"/>
          <w:b/>
        </w:rPr>
        <w:t>Away from home</w:t>
      </w:r>
      <w:r w:rsidR="00323A0A" w:rsidRPr="00387F3B">
        <w:rPr>
          <w:rFonts w:asciiTheme="minorHAnsi" w:hAnsiTheme="minorHAnsi"/>
          <w:b/>
        </w:rPr>
        <w:t xml:space="preserve">    </w:t>
      </w:r>
      <w:r w:rsidR="00387F3B">
        <w:rPr>
          <w:rFonts w:asciiTheme="minorHAnsi" w:hAnsiTheme="minorHAnsi"/>
          <w:b/>
        </w:rPr>
        <w:t xml:space="preserve">  </w:t>
      </w:r>
      <w:r w:rsidR="00323A0A" w:rsidRPr="00387F3B">
        <w:rPr>
          <w:rFonts w:asciiTheme="minorHAnsi" w:hAnsiTheme="minorHAnsi"/>
          <w:b/>
        </w:rPr>
        <w:t xml:space="preserve">  </w:t>
      </w:r>
      <w:r w:rsidR="00387F3B">
        <w:rPr>
          <w:rFonts w:asciiTheme="minorHAnsi" w:hAnsiTheme="minorHAnsi"/>
          <w:b/>
        </w:rPr>
        <w:t>No</w:t>
      </w:r>
      <w:r w:rsidR="00387F3B">
        <w:rPr>
          <w:rFonts w:asciiTheme="minorHAnsi" w:hAnsiTheme="minorHAnsi"/>
          <w:b/>
        </w:rPr>
        <w:tab/>
        <w:t xml:space="preserve">      </w:t>
      </w:r>
      <w:r w:rsidRPr="00387F3B">
        <w:rPr>
          <w:rFonts w:asciiTheme="minorHAnsi" w:hAnsiTheme="minorHAnsi"/>
          <w:b/>
        </w:rPr>
        <w:t>Details/Where purchased</w:t>
      </w:r>
      <w:r w:rsidR="00161F97" w:rsidRPr="00387F3B">
        <w:rPr>
          <w:rFonts w:asciiTheme="minorHAnsi" w:hAnsiTheme="minorHAnsi"/>
          <w:b/>
        </w:rPr>
        <w:t>/consumed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22"/>
        </w:rPr>
        <w:t>Fried egg</w:t>
      </w:r>
      <w:r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  <w:r w:rsidR="003557A3" w:rsidRPr="00387F3B">
        <w:rPr>
          <w:rFonts w:asciiTheme="minorHAnsi" w:hAnsiTheme="minorHAnsi"/>
        </w:rPr>
        <w:br/>
      </w:r>
      <w:r w:rsidR="00387F3B" w:rsidRPr="00387F3B">
        <w:rPr>
          <w:rFonts w:asciiTheme="minorHAnsi" w:hAnsiTheme="minorHAnsi"/>
          <w:sz w:val="22"/>
        </w:rPr>
        <w:t>Scrambled eggs</w:t>
      </w:r>
      <w:r w:rsidR="00387F3B" w:rsidRPr="00387F3B">
        <w:rPr>
          <w:rFonts w:asciiTheme="minorHAnsi" w:hAnsiTheme="minorHAnsi"/>
        </w:rPr>
        <w:tab/>
      </w:r>
      <w:r w:rsid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Other </w:t>
      </w:r>
      <w:r w:rsidR="00E622F4" w:rsidRPr="00387F3B">
        <w:rPr>
          <w:rFonts w:asciiTheme="minorHAnsi" w:hAnsiTheme="minorHAnsi"/>
          <w:sz w:val="22"/>
        </w:rPr>
        <w:t xml:space="preserve">cooked </w:t>
      </w:r>
      <w:r w:rsidRPr="00387F3B">
        <w:rPr>
          <w:rFonts w:asciiTheme="minorHAnsi" w:hAnsiTheme="minorHAnsi"/>
          <w:sz w:val="22"/>
        </w:rPr>
        <w:t>eggs</w:t>
      </w:r>
      <w:r w:rsidR="00E622F4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18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</w:t>
      </w:r>
      <w:r w:rsidRPr="00387F3B">
        <w:rPr>
          <w:rFonts w:asciiTheme="minorHAnsi" w:hAnsiTheme="minorHAnsi"/>
        </w:rPr>
        <w:t>………………………………………………….</w:t>
      </w:r>
      <w:r w:rsidR="00E622F4" w:rsidRPr="00387F3B">
        <w:rPr>
          <w:rFonts w:asciiTheme="minorHAnsi" w:hAnsiTheme="minorHAnsi"/>
        </w:rPr>
        <w:t>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6"/>
        </w:rPr>
      </w:pPr>
      <w:r w:rsidRPr="00387F3B">
        <w:rPr>
          <w:rFonts w:asciiTheme="minorHAnsi" w:hAnsiTheme="minorHAnsi"/>
          <w:sz w:val="16"/>
        </w:rPr>
        <w:t>(eg. poached, boiled, etc)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Raw egg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323A0A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Processed </w:t>
      </w:r>
      <w:r w:rsidR="00A4601E" w:rsidRPr="00387F3B">
        <w:rPr>
          <w:rFonts w:asciiTheme="minorHAnsi" w:hAnsiTheme="minorHAnsi"/>
          <w:sz w:val="22"/>
        </w:rPr>
        <w:t>Liquid egg</w:t>
      </w:r>
      <w:r w:rsid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(white/yolk/whole)</w:t>
      </w:r>
    </w:p>
    <w:p w:rsidR="003557A3" w:rsidRPr="00387F3B" w:rsidRDefault="00323A0A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</w:rPr>
        <w:t>Powdered Scrambled egg</w:t>
      </w:r>
      <w:r w:rsidRPr="00387F3B">
        <w:rPr>
          <w:rFonts w:asciiTheme="minorHAnsi" w:hAnsiTheme="minorHAnsi"/>
          <w:sz w:val="18"/>
        </w:rPr>
        <w:t xml:space="preserve"> </w:t>
      </w:r>
      <w:r w:rsid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Egg </w:t>
      </w:r>
      <w:r w:rsidR="00F03C88" w:rsidRPr="00387F3B">
        <w:rPr>
          <w:rFonts w:asciiTheme="minorHAnsi" w:hAnsiTheme="minorHAnsi"/>
          <w:sz w:val="22"/>
        </w:rPr>
        <w:t xml:space="preserve">powder </w:t>
      </w:r>
      <w:r w:rsidR="003557A3" w:rsidRP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Pickled eggs 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Scotch eggs</w:t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Fresh egg noodles/pasta</w:t>
      </w:r>
      <w:r w:rsidR="003557A3" w:rsidRPr="00387F3B">
        <w:rPr>
          <w:rFonts w:asciiTheme="minorHAnsi" w:hAnsiTheme="minorHAnsi"/>
          <w:sz w:val="16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F03C88" w:rsidP="00C9535C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1"/>
          <w:szCs w:val="21"/>
        </w:rPr>
        <w:t>Packaged e</w:t>
      </w:r>
      <w:r w:rsidR="00A4601E" w:rsidRPr="00387F3B">
        <w:rPr>
          <w:rFonts w:asciiTheme="minorHAnsi" w:hAnsiTheme="minorHAnsi"/>
          <w:sz w:val="21"/>
          <w:szCs w:val="21"/>
        </w:rPr>
        <w:t>gg mayo</w:t>
      </w:r>
      <w:r w:rsidRPr="00387F3B">
        <w:rPr>
          <w:rFonts w:asciiTheme="minorHAnsi" w:hAnsiTheme="minorHAnsi"/>
          <w:sz w:val="21"/>
          <w:szCs w:val="21"/>
        </w:rPr>
        <w:t xml:space="preserve"> filling</w:t>
      </w:r>
      <w:r w:rsidR="002006DD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Protein powder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Quiche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Omelette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French toast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F03C88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18"/>
        </w:rPr>
        <w:t>Fresh/</w:t>
      </w:r>
      <w:r w:rsidR="00AD78E7" w:rsidRPr="00387F3B">
        <w:rPr>
          <w:rFonts w:asciiTheme="minorHAnsi" w:hAnsiTheme="minorHAnsi"/>
          <w:sz w:val="18"/>
        </w:rPr>
        <w:t xml:space="preserve">homemade </w:t>
      </w:r>
      <w:r w:rsidR="002006DD" w:rsidRPr="00387F3B">
        <w:rPr>
          <w:rFonts w:asciiTheme="minorHAnsi" w:hAnsiTheme="minorHAnsi"/>
          <w:sz w:val="18"/>
        </w:rPr>
        <w:t>Mayonnaise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 xml:space="preserve">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 xml:space="preserve">  </w:t>
      </w:r>
      <w:r w:rsidR="002006DD" w:rsidRPr="00387F3B">
        <w:rPr>
          <w:rFonts w:asciiTheme="minorHAnsi" w:hAnsiTheme="minorHAnsi"/>
        </w:rPr>
        <w:tab/>
        <w:t xml:space="preserve"> 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A80E23" w:rsidP="007B606A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fried rice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E622F4" w:rsidP="00E622F4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S</w:t>
      </w:r>
      <w:r w:rsidR="00C666A6" w:rsidRPr="00387F3B">
        <w:rPr>
          <w:rFonts w:asciiTheme="minorHAnsi" w:hAnsiTheme="minorHAnsi"/>
          <w:sz w:val="22"/>
        </w:rPr>
        <w:t>alad</w:t>
      </w:r>
      <w:r w:rsidRPr="00387F3B">
        <w:rPr>
          <w:rFonts w:asciiTheme="minorHAnsi" w:hAnsiTheme="minorHAnsi"/>
          <w:sz w:val="22"/>
        </w:rPr>
        <w:t xml:space="preserve"> with egg</w:t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 xml:space="preserve">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 </w:t>
      </w:r>
      <w:r w:rsidR="00C666A6" w:rsidRPr="00387F3B">
        <w:rPr>
          <w:rFonts w:asciiTheme="minorHAnsi" w:hAnsiTheme="minorHAnsi"/>
        </w:rPr>
        <w:tab/>
        <w:t xml:space="preserve"> 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18"/>
        </w:rPr>
        <w:t>(eg Nicoise)</w:t>
      </w:r>
    </w:p>
    <w:p w:rsidR="00C9535C" w:rsidRPr="00387F3B" w:rsidRDefault="00C9535C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  <w:sz w:val="22"/>
        </w:rPr>
        <w:t>Mousse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Souffles</w:t>
      </w:r>
      <w:r w:rsidR="002006DD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Fondant cakes</w:t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Tiramisu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Custard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Custard tarts</w:t>
      </w:r>
      <w:r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tarts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ab/>
        <w:t>Meringue</w:t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2006DD" w:rsidP="002006DD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  <w:sz w:val="22"/>
        </w:rPr>
        <w:t>Pastries</w:t>
      </w:r>
      <w:r w:rsidR="00C9535C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cakes/deserts</w:t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72547" w:rsidRPr="00387F3B" w:rsidRDefault="00A72547" w:rsidP="00A72547">
      <w:pPr>
        <w:pStyle w:val="Response"/>
        <w:rPr>
          <w:rFonts w:asciiTheme="minorHAnsi" w:hAnsiTheme="minorHAnsi"/>
        </w:rPr>
      </w:pPr>
    </w:p>
    <w:p w:rsidR="00AA3764" w:rsidRPr="00387F3B" w:rsidRDefault="00AA3764" w:rsidP="00A72547">
      <w:pPr>
        <w:pStyle w:val="Response"/>
        <w:rPr>
          <w:rFonts w:asciiTheme="minorHAnsi" w:hAnsiTheme="minorHAnsi"/>
          <w:b/>
          <w:sz w:val="24"/>
        </w:rPr>
      </w:pPr>
    </w:p>
    <w:p w:rsidR="00A72547" w:rsidRPr="00387F3B" w:rsidRDefault="003557A3" w:rsidP="00A72547">
      <w:pPr>
        <w:pStyle w:val="Response"/>
        <w:rPr>
          <w:rFonts w:asciiTheme="minorHAnsi" w:hAnsiTheme="minorHAnsi"/>
          <w:b/>
          <w:sz w:val="24"/>
        </w:rPr>
      </w:pPr>
      <w:r w:rsidRPr="00387F3B">
        <w:rPr>
          <w:rFonts w:asciiTheme="minorHAnsi" w:hAnsiTheme="minorHAnsi"/>
          <w:b/>
          <w:sz w:val="24"/>
        </w:rPr>
        <w:t xml:space="preserve">If yes to </w:t>
      </w:r>
      <w:r w:rsidR="00290624" w:rsidRPr="00387F3B">
        <w:rPr>
          <w:rFonts w:asciiTheme="minorHAnsi" w:hAnsiTheme="minorHAnsi"/>
          <w:b/>
          <w:sz w:val="24"/>
        </w:rPr>
        <w:t xml:space="preserve">consuming </w:t>
      </w:r>
      <w:r w:rsidRPr="00387F3B">
        <w:rPr>
          <w:rFonts w:asciiTheme="minorHAnsi" w:hAnsiTheme="minorHAnsi"/>
          <w:b/>
          <w:sz w:val="24"/>
        </w:rPr>
        <w:t>fresh/shell eggs, where were the eggs puchased?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1654"/>
        <w:gridCol w:w="1969"/>
        <w:gridCol w:w="2324"/>
      </w:tblGrid>
      <w:tr w:rsidR="00290624" w:rsidRPr="00387F3B" w:rsidTr="003557A3">
        <w:trPr>
          <w:trHeight w:val="479"/>
        </w:trPr>
        <w:tc>
          <w:tcPr>
            <w:tcW w:w="311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BRAND</w:t>
            </w: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NAME OF SHOP</w:t>
            </w:r>
          </w:p>
        </w:tc>
        <w:tc>
          <w:tcPr>
            <w:tcW w:w="232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LOCATION</w:t>
            </w: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Supermarket</w:t>
            </w:r>
          </w:p>
        </w:tc>
        <w:tc>
          <w:tcPr>
            <w:tcW w:w="1654" w:type="dxa"/>
          </w:tcPr>
          <w:p w:rsidR="00766882" w:rsidRDefault="00D95C9F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</w:rPr>
              <w:fldChar w:fldCharType="begin">
                <w:ffData>
                  <w:name w:val="TestVariable"/>
                  <w:enabled/>
                  <w:calcOnExit w:val="0"/>
                  <w:textInput>
                    <w:default w:val="Enter text here"/>
                    <w:format w:val="FIRST CAPITAL"/>
                  </w:textInput>
                </w:ffData>
              </w:fldChar>
            </w:r>
            <w:bookmarkStart w:id="15" w:name="TestVariable"/>
            <w:r>
              <w:rPr>
                <w:rFonts w:asciiTheme="minorHAnsi" w:hAnsiTheme="minorHAnsi" w:cs="Arial"/>
              </w:rPr>
              <w:instrText xml:space="preserve"> FORMTEXT </w:instrText>
            </w:r>
            <w:r>
              <w:rPr>
                <w:rFonts w:asciiTheme="minorHAnsi" w:hAnsiTheme="minorHAnsi" w:cs="Arial"/>
              </w:rPr>
            </w:r>
            <w:r>
              <w:rPr>
                <w:rFonts w:asciiTheme="minorHAnsi" w:hAnsiTheme="minorHAnsi" w:cs="Arial"/>
              </w:rPr>
              <w:fldChar w:fldCharType="separate"/>
            </w:r>
            <w:r w:rsidR="00766882">
              <w:rPr>
                <w:rFonts w:asciiTheme="minorHAnsi" w:hAnsiTheme="minorHAnsi" w:cs="Arial"/>
                <w:noProof/>
              </w:rPr>
              <w:t>Test text here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jsdklf;ajsfkal;sd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sdjfkl;asdjfkla;s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sdjfkl;asdjfkl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sdfjkl;fjsdkalf;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dskfljaksdlf;</w:t>
            </w:r>
          </w:p>
          <w:p w:rsidR="00290624" w:rsidRPr="00387F3B" w:rsidRDefault="00D95C9F" w:rsidP="007668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end"/>
            </w:r>
            <w:bookmarkEnd w:id="15"/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Minimarket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Butchers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Greengrocers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Milkman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Local farm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Newsagent / corner-shop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Mobile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Allotment / smallholding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 xml:space="preserve">Other e.g. from a </w:t>
            </w:r>
            <w:r w:rsidR="00AA3764" w:rsidRPr="00387F3B">
              <w:rPr>
                <w:rFonts w:asciiTheme="minorHAnsi" w:hAnsiTheme="minorHAnsi" w:cs="Arial"/>
              </w:rPr>
              <w:t>neighbor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</w:tbl>
    <w:p w:rsidR="00B76229" w:rsidRPr="00387F3B" w:rsidRDefault="00B76229" w:rsidP="003557A3">
      <w:pPr>
        <w:rPr>
          <w:rFonts w:asciiTheme="minorHAnsi" w:hAnsiTheme="minorHAnsi" w:cs="Arial"/>
        </w:rPr>
      </w:pPr>
    </w:p>
    <w:p w:rsidR="003557A3" w:rsidRPr="00387F3B" w:rsidRDefault="00B76229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Were </w:t>
      </w:r>
      <w:r w:rsidR="003557A3" w:rsidRPr="00387F3B">
        <w:rPr>
          <w:rFonts w:asciiTheme="minorHAnsi" w:hAnsiTheme="minorHAnsi" w:cs="Arial"/>
        </w:rPr>
        <w:t>the eggs Lion marked?</w:t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Yes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No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</w:p>
    <w:p w:rsidR="00B76229" w:rsidRPr="00387F3B" w:rsidRDefault="00B76229" w:rsidP="003557A3">
      <w:pPr>
        <w:ind w:left="720" w:hanging="720"/>
        <w:rPr>
          <w:rFonts w:asciiTheme="minorHAnsi" w:hAnsiTheme="minorHAnsi" w:cs="Arial"/>
          <w:b/>
          <w:bCs/>
          <w:u w:val="single"/>
        </w:rPr>
      </w:pPr>
      <w:r w:rsidRPr="00387F3B">
        <w:rPr>
          <w:rFonts w:asciiTheme="minorHAnsi" w:hAnsiTheme="minorHAnsi" w:cs="Arial"/>
          <w:b/>
          <w:bCs/>
          <w:u w:val="single"/>
        </w:rPr>
        <w:t>IF EGGS PURCHASED FROM A NON-SUPERMARKET SOURCE (OR THIS IS UNKNOWN):</w:t>
      </w:r>
    </w:p>
    <w:p w:rsidR="003557A3" w:rsidRPr="00387F3B" w:rsidRDefault="003557A3" w:rsidP="003557A3">
      <w:pPr>
        <w:ind w:left="720" w:hanging="720"/>
        <w:rPr>
          <w:rFonts w:asciiTheme="minorHAnsi" w:hAnsiTheme="minorHAnsi" w:cs="Arial"/>
          <w:bCs/>
        </w:rPr>
      </w:pPr>
      <w:r w:rsidRPr="00387F3B">
        <w:rPr>
          <w:rFonts w:asciiTheme="minorHAnsi" w:hAnsiTheme="minorHAnsi" w:cs="Arial"/>
          <w:bCs/>
        </w:rPr>
        <w:t>Do you have any eggs / egg boxes in your house at the moment?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</w:rPr>
        <w:t xml:space="preserve">Yes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 No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</w:t>
      </w:r>
    </w:p>
    <w:p w:rsidR="003E2E81" w:rsidRPr="00387F3B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If </w:t>
      </w:r>
      <w:r w:rsidRPr="00387F3B">
        <w:rPr>
          <w:rFonts w:asciiTheme="minorHAnsi" w:hAnsiTheme="minorHAnsi" w:cs="Arial"/>
          <w:b/>
        </w:rPr>
        <w:t>YES</w:t>
      </w:r>
      <w:r w:rsidRPr="00387F3B">
        <w:rPr>
          <w:rFonts w:asciiTheme="minorHAnsi" w:hAnsiTheme="minorHAnsi" w:cs="Arial"/>
        </w:rPr>
        <w:t xml:space="preserve"> </w:t>
      </w:r>
      <w:r w:rsidR="00B76229" w:rsidRPr="00387F3B">
        <w:rPr>
          <w:rFonts w:asciiTheme="minorHAnsi" w:hAnsiTheme="minorHAnsi" w:cs="Arial"/>
        </w:rPr>
        <w:t xml:space="preserve">where were the eggs purchased? </w:t>
      </w:r>
      <w:r w:rsidRPr="00387F3B">
        <w:rPr>
          <w:rFonts w:asciiTheme="minorHAnsi" w:hAnsiTheme="minorHAnsi" w:cs="Arial"/>
        </w:rPr>
        <w:t>: ……………………………</w:t>
      </w:r>
    </w:p>
    <w:p w:rsidR="003557A3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>Egg stamp number</w:t>
      </w:r>
      <w:r w:rsidR="00B76229" w:rsidRPr="00387F3B">
        <w:rPr>
          <w:rFonts w:asciiTheme="minorHAnsi" w:hAnsiTheme="minorHAnsi" w:cs="Arial"/>
        </w:rPr>
        <w:t xml:space="preserve"> (producer code – </w:t>
      </w:r>
      <w:r w:rsidR="00E63C2A">
        <w:rPr>
          <w:rFonts w:asciiTheme="minorHAnsi" w:hAnsiTheme="minorHAnsi" w:cs="Arial"/>
        </w:rPr>
        <w:t xml:space="preserve">a set of letters and numbers </w:t>
      </w:r>
      <w:r w:rsidR="00AD64AC" w:rsidRPr="00387F3B">
        <w:rPr>
          <w:rFonts w:asciiTheme="minorHAnsi" w:hAnsiTheme="minorHAnsi" w:cs="Arial"/>
        </w:rPr>
        <w:t>which is stamped on the shell of each egg</w:t>
      </w:r>
      <w:r w:rsidR="00B76229" w:rsidRPr="00387F3B">
        <w:rPr>
          <w:rFonts w:asciiTheme="minorHAnsi" w:hAnsiTheme="minorHAnsi" w:cs="Arial"/>
        </w:rPr>
        <w:t xml:space="preserve">) </w:t>
      </w:r>
      <w:r w:rsidRPr="00387F3B">
        <w:rPr>
          <w:rFonts w:asciiTheme="minorHAnsi" w:hAnsiTheme="minorHAnsi" w:cs="Arial"/>
        </w:rPr>
        <w:t>…………………………………………….</w:t>
      </w:r>
    </w:p>
    <w:p w:rsidR="003E2E81" w:rsidRPr="00387F3B" w:rsidRDefault="00E63C2A" w:rsidP="003557A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Egg packer code and/or batch numbers on the egg  box ( a set of numbers and a set of letters and numbers usually on a sticker on the outside of the egg box) </w:t>
      </w:r>
      <w:r w:rsidR="003E2E81">
        <w:rPr>
          <w:rFonts w:asciiTheme="minorHAnsi" w:hAnsiTheme="minorHAnsi" w:cs="Arial"/>
        </w:rPr>
        <w:t xml:space="preserve"> </w:t>
      </w:r>
      <w:r w:rsidR="003E2E81" w:rsidRPr="00387F3B">
        <w:rPr>
          <w:rFonts w:asciiTheme="minorHAnsi" w:hAnsiTheme="minorHAnsi" w:cs="Arial"/>
        </w:rPr>
        <w:t>…………………………………………….</w:t>
      </w: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A4601E" w:rsidRPr="00387F3B" w:rsidRDefault="00CA5909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  <w:r w:rsidR="00A4601E" w:rsidRPr="00387F3B">
        <w:rPr>
          <w:rFonts w:asciiTheme="minorHAnsi" w:hAnsiTheme="minorHAnsi"/>
          <w:b/>
          <w:sz w:val="24"/>
          <w:szCs w:val="24"/>
        </w:rPr>
        <w:lastRenderedPageBreak/>
        <w:t xml:space="preserve">Did you eat any of the following types of food in the 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>WEEK</w:t>
      </w:r>
      <w:r w:rsidR="003A3BB4" w:rsidRPr="00387F3B">
        <w:rPr>
          <w:rFonts w:asciiTheme="minorHAnsi" w:hAnsiTheme="minorHAnsi"/>
          <w:b/>
          <w:sz w:val="24"/>
          <w:szCs w:val="24"/>
          <w:u w:val="single"/>
        </w:rPr>
        <w:t>/ 7 days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A4601E" w:rsidRPr="00387F3B">
        <w:rPr>
          <w:rFonts w:asciiTheme="minorHAnsi" w:hAnsiTheme="minorHAnsi"/>
          <w:b/>
          <w:sz w:val="24"/>
          <w:szCs w:val="24"/>
        </w:rPr>
        <w:t xml:space="preserve">before you became ill? </w:t>
      </w:r>
    </w:p>
    <w:p w:rsidR="007B606A" w:rsidRPr="00387F3B" w:rsidRDefault="007B606A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Chicken dishes</w:t>
      </w:r>
    </w:p>
    <w:p w:rsidR="00A4601E" w:rsidRPr="00387F3B" w:rsidRDefault="00A4601E" w:rsidP="00A4601E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="00387F3B">
        <w:rPr>
          <w:rFonts w:asciiTheme="minorHAnsi" w:hAnsiTheme="minorHAnsi"/>
          <w:b/>
        </w:rPr>
        <w:t xml:space="preserve">           At home   </w:t>
      </w:r>
      <w:r w:rsidRPr="00387F3B">
        <w:rPr>
          <w:rFonts w:asciiTheme="minorHAnsi" w:hAnsiTheme="minorHAnsi"/>
          <w:b/>
        </w:rPr>
        <w:t>Away from home</w:t>
      </w:r>
      <w:r w:rsidRPr="00387F3B">
        <w:rPr>
          <w:rFonts w:asciiTheme="minorHAnsi" w:hAnsiTheme="minorHAnsi"/>
          <w:b/>
        </w:rPr>
        <w:tab/>
        <w:t xml:space="preserve"> </w:t>
      </w:r>
      <w:r w:rsidR="00387F3B">
        <w:rPr>
          <w:rFonts w:asciiTheme="minorHAnsi" w:hAnsiTheme="minorHAnsi"/>
          <w:b/>
        </w:rPr>
        <w:t xml:space="preserve">        No        </w:t>
      </w:r>
      <w:r w:rsidRPr="00387F3B">
        <w:rPr>
          <w:rFonts w:asciiTheme="minorHAnsi" w:hAnsiTheme="minorHAnsi"/>
          <w:b/>
        </w:rPr>
        <w:t>Details/Where purchased</w:t>
      </w:r>
      <w:r w:rsidR="001F0D2F">
        <w:rPr>
          <w:rFonts w:asciiTheme="minorHAnsi" w:hAnsiTheme="minorHAnsi"/>
          <w:b/>
        </w:rPr>
        <w:t>/consumed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wings</w:t>
      </w:r>
      <w:r w:rsidR="001613FD" w:rsidRPr="00387F3B">
        <w:rPr>
          <w:rFonts w:asciiTheme="minorHAnsi" w:hAnsiTheme="minorHAnsi"/>
          <w:sz w:val="22"/>
          <w:szCs w:val="22"/>
        </w:rPr>
        <w:t xml:space="preserve"> (fresh)</w:t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Minced chicken </w:t>
      </w:r>
      <w:r w:rsidRPr="00387F3B"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pie</w:t>
      </w:r>
      <w:r w:rsidRPr="00387F3B">
        <w:rPr>
          <w:rFonts w:asciiTheme="minorHAnsi" w:hAnsiTheme="minorHAnsi"/>
        </w:rPr>
        <w:tab/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Default="001613FD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  <w:szCs w:val="22"/>
        </w:rPr>
        <w:t>Chicken sausage</w:t>
      </w:r>
      <w:r w:rsidR="00387F3B">
        <w:rPr>
          <w:rFonts w:asciiTheme="minorHAnsi" w:hAnsiTheme="minorHAnsi"/>
          <w:sz w:val="22"/>
          <w:szCs w:val="22"/>
        </w:rPr>
        <w:tab/>
      </w:r>
      <w:r w:rsidR="00A4601E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Chicken </w:t>
      </w:r>
      <w:r>
        <w:rPr>
          <w:rFonts w:asciiTheme="minorHAnsi" w:hAnsiTheme="minorHAnsi"/>
          <w:sz w:val="22"/>
          <w:szCs w:val="22"/>
        </w:rPr>
        <w:t>burger</w:t>
      </w:r>
      <w:r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E43A98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Cs w:val="22"/>
        </w:rPr>
        <w:t>Battered/crumbed chicken</w:t>
      </w:r>
      <w:r w:rsidR="003557A3" w:rsidRPr="00387F3B">
        <w:rPr>
          <w:rFonts w:asciiTheme="minorHAnsi" w:hAnsiTheme="minorHAnsi"/>
          <w:sz w:val="16"/>
        </w:rPr>
        <w:t xml:space="preserve"> </w:t>
      </w:r>
      <w:r w:rsidR="004A682E">
        <w:rPr>
          <w:rFonts w:asciiTheme="minorHAnsi" w:hAnsiTheme="minorHAnsi"/>
          <w:sz w:val="16"/>
        </w:rPr>
        <w:tab/>
      </w:r>
      <w:r w:rsidR="004A682E">
        <w:rPr>
          <w:rFonts w:asciiTheme="minorHAnsi" w:hAnsiTheme="minorHAnsi"/>
          <w:sz w:val="16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3557A3" w:rsidP="00A4601E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16"/>
        </w:rPr>
        <w:t xml:space="preserve">(eg. </w:t>
      </w:r>
      <w:r w:rsidR="00AD78E7" w:rsidRPr="00387F3B">
        <w:rPr>
          <w:rFonts w:asciiTheme="minorHAnsi" w:hAnsiTheme="minorHAnsi"/>
          <w:sz w:val="16"/>
        </w:rPr>
        <w:t>chicken kiev, chicken goujons etc)</w:t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Fresh chicken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</w:t>
      </w:r>
      <w:r w:rsidR="00387F3B">
        <w:rPr>
          <w:rFonts w:asciiTheme="minorHAnsi" w:hAnsiTheme="minorHAnsi"/>
        </w:rPr>
        <w:t xml:space="preserve"> </w:t>
      </w:r>
      <w:r w:rsidR="003557A3" w:rsidRPr="00387F3B">
        <w:rPr>
          <w:rFonts w:asciiTheme="minorHAnsi" w:hAnsiTheme="minorHAnsi"/>
        </w:rPr>
        <w:t xml:space="preserve">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 xml:space="preserve">  </w:t>
      </w:r>
      <w:r w:rsid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>……………………………………………………….</w:t>
      </w:r>
    </w:p>
    <w:p w:rsidR="00A4601E" w:rsidRPr="00387F3B" w:rsidRDefault="00AD78E7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16"/>
        </w:rPr>
        <w:t>(</w:t>
      </w:r>
      <w:r w:rsidR="003557A3" w:rsidRPr="00387F3B">
        <w:rPr>
          <w:rFonts w:asciiTheme="minorHAnsi" w:hAnsiTheme="minorHAnsi"/>
          <w:sz w:val="16"/>
        </w:rPr>
        <w:t xml:space="preserve">eg. </w:t>
      </w:r>
      <w:r w:rsidRPr="00387F3B">
        <w:rPr>
          <w:rFonts w:asciiTheme="minorHAnsi" w:hAnsiTheme="minorHAnsi"/>
          <w:sz w:val="16"/>
        </w:rPr>
        <w:t xml:space="preserve">whole roast chicken or chicken pieces) </w:t>
      </w:r>
      <w:r w:rsidR="00A4601E" w:rsidRPr="00387F3B">
        <w:rPr>
          <w:rFonts w:asciiTheme="minorHAnsi" w:hAnsiTheme="minorHAnsi"/>
          <w:sz w:val="18"/>
        </w:rPr>
        <w:tab/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Frozen chicken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Chicken stir fry 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Chicken </w:t>
      </w:r>
      <w:r>
        <w:rPr>
          <w:rFonts w:asciiTheme="minorHAnsi" w:hAnsiTheme="minorHAnsi"/>
          <w:sz w:val="22"/>
        </w:rPr>
        <w:t>fried rice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curry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salad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liver/liver pate</w:t>
      </w:r>
      <w:r w:rsid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4A682E">
        <w:rPr>
          <w:rFonts w:asciiTheme="minorHAnsi" w:hAnsiTheme="minorHAnsi"/>
          <w:sz w:val="22"/>
        </w:rPr>
        <w:t>Chicken slices/sandwich meat</w:t>
      </w:r>
      <w:r w:rsidR="004A682E" w:rsidRP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4A682E">
        <w:rPr>
          <w:rFonts w:asciiTheme="minorHAnsi" w:hAnsiTheme="minorHAnsi"/>
          <w:sz w:val="22"/>
        </w:rPr>
        <w:t>Ready to eat cold chicken pieces</w:t>
      </w:r>
      <w:r w:rsidR="004A682E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  <w:r w:rsidRPr="00387F3B">
        <w:rPr>
          <w:rFonts w:asciiTheme="minorHAnsi" w:hAnsiTheme="minorHAnsi"/>
        </w:rPr>
        <w:br/>
      </w:r>
      <w:r w:rsidRPr="00387F3B">
        <w:rPr>
          <w:rFonts w:asciiTheme="minorHAnsi" w:hAnsiTheme="minorHAnsi"/>
          <w:sz w:val="16"/>
        </w:rPr>
        <w:t>(eg. chicken snacks such as chilli chicken pieces, etc)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Pre-prepared chicken</w:t>
      </w:r>
      <w:r w:rsidR="00AD64AC" w:rsidRPr="00387F3B">
        <w:rPr>
          <w:rFonts w:asciiTheme="minorHAnsi" w:hAnsiTheme="minorHAnsi"/>
          <w:sz w:val="22"/>
        </w:rPr>
        <w:t xml:space="preserve"> dishes</w:t>
      </w:r>
      <w:r w:rsidR="004A682E">
        <w:rPr>
          <w:rFonts w:asciiTheme="minorHAnsi" w:hAnsiTheme="minorHAnsi"/>
          <w:sz w:val="22"/>
        </w:rPr>
        <w:tab/>
      </w:r>
      <w:r w:rsidR="00AD64AC" w:rsidRPr="00387F3B">
        <w:rPr>
          <w:rFonts w:asciiTheme="minorHAnsi" w:hAnsiTheme="minorHAnsi"/>
          <w:sz w:val="22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(eg. chicken mayo, coronation chicken, chicken tikka, etc)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chicken dishes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A4601E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processed chicken</w:t>
      </w:r>
      <w:r w:rsidR="004A682E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277A33">
        <w:rPr>
          <w:rFonts w:asciiTheme="minorHAnsi" w:hAnsiTheme="minorHAnsi"/>
        </w:rPr>
      </w:r>
      <w:r w:rsidR="00277A33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</w:t>
      </w:r>
    </w:p>
    <w:p w:rsidR="00A72547" w:rsidRPr="00387F3B" w:rsidRDefault="00A72547" w:rsidP="00A4601E">
      <w:pPr>
        <w:pStyle w:val="Response"/>
        <w:rPr>
          <w:rFonts w:asciiTheme="minorHAnsi" w:hAnsiTheme="minorHAnsi"/>
        </w:rPr>
      </w:pPr>
    </w:p>
    <w:p w:rsidR="00665C8E" w:rsidRPr="00387F3B" w:rsidRDefault="00665C8E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134"/>
        <w:gridCol w:w="1843"/>
        <w:gridCol w:w="5953"/>
      </w:tblGrid>
      <w:tr w:rsidR="003A3BB4" w:rsidRPr="00387F3B" w:rsidTr="00E622F4">
        <w:tc>
          <w:tcPr>
            <w:tcW w:w="11023" w:type="dxa"/>
            <w:gridSpan w:val="4"/>
            <w:tcBorders>
              <w:right w:val="single" w:sz="4" w:space="0" w:color="auto"/>
            </w:tcBorders>
            <w:shd w:val="clear" w:color="auto" w:fill="000000"/>
          </w:tcPr>
          <w:p w:rsidR="003A3BB4" w:rsidRPr="00387F3B" w:rsidRDefault="00387F3B" w:rsidP="00E622F4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t>6</w:t>
            </w:r>
            <w:r w:rsidR="003A3BB4" w:rsidRPr="00387F3B">
              <w:rPr>
                <w:rFonts w:asciiTheme="minorHAnsi" w:hAnsiTheme="minorHAnsi" w:cs="Calibri"/>
                <w:b/>
                <w:noProof/>
                <w:color w:val="FFFFFF"/>
              </w:rPr>
              <w:t>: OTHER EXPOSURES</w:t>
            </w:r>
          </w:p>
        </w:tc>
      </w:tr>
      <w:tr w:rsidR="003A3BB4" w:rsidRPr="00387F3B" w:rsidTr="00E622F4">
        <w:tc>
          <w:tcPr>
            <w:tcW w:w="2093" w:type="dxa"/>
          </w:tcPr>
          <w:p w:rsidR="003A3BB4" w:rsidRPr="00387F3B" w:rsidRDefault="003A3BB4" w:rsidP="00CA5909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Have you fed your pet (</w:t>
            </w:r>
            <w:r w:rsidR="00E63C2A">
              <w:rPr>
                <w:rFonts w:asciiTheme="minorHAnsi" w:hAnsiTheme="minorHAnsi" w:cs="Calibri"/>
                <w:noProof/>
              </w:rPr>
              <w:t xml:space="preserve">e.g. </w:t>
            </w:r>
            <w:r w:rsidRPr="00387F3B">
              <w:rPr>
                <w:rFonts w:asciiTheme="minorHAnsi" w:hAnsiTheme="minorHAnsi" w:cs="Calibri"/>
                <w:noProof/>
              </w:rPr>
              <w:t xml:space="preserve">dog or cat) </w:t>
            </w:r>
            <w:r w:rsidRPr="00E63C2A">
              <w:rPr>
                <w:rFonts w:asciiTheme="minorHAnsi" w:hAnsiTheme="minorHAnsi" w:cs="Calibri"/>
                <w:noProof/>
                <w:u w:val="single"/>
              </w:rPr>
              <w:t xml:space="preserve">raw </w:t>
            </w:r>
            <w:r w:rsidR="00E63C2A" w:rsidRPr="00E63C2A">
              <w:rPr>
                <w:rFonts w:asciiTheme="minorHAnsi" w:hAnsiTheme="minorHAnsi" w:cs="Calibri"/>
                <w:noProof/>
                <w:u w:val="single"/>
              </w:rPr>
              <w:t>meat</w:t>
            </w:r>
            <w:r w:rsidR="00E63C2A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</w:rPr>
              <w:t>pet food in the last 14 days</w:t>
            </w:r>
          </w:p>
        </w:tc>
        <w:tc>
          <w:tcPr>
            <w:tcW w:w="1134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Yes / No</w:t>
            </w:r>
          </w:p>
        </w:tc>
        <w:tc>
          <w:tcPr>
            <w:tcW w:w="1843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If so, what kind?</w:t>
            </w:r>
          </w:p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(type and brand)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3A3BB4" w:rsidRPr="00387F3B" w:rsidRDefault="003A3BB4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108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  <w:shd w:val="clear" w:color="auto" w:fill="000000"/>
          </w:tcPr>
          <w:p w:rsidR="00F03C88" w:rsidRPr="00387F3B" w:rsidRDefault="00387F3B" w:rsidP="00F03C88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lastRenderedPageBreak/>
              <w:t>7</w:t>
            </w:r>
            <w:r w:rsidR="00F03C88" w:rsidRPr="00387F3B">
              <w:rPr>
                <w:rFonts w:asciiTheme="minorHAnsi" w:hAnsiTheme="minorHAnsi" w:cs="Calibri"/>
                <w:b/>
                <w:noProof/>
                <w:color w:val="FFFFFF"/>
              </w:rPr>
              <w:t>. FOOD SHOPPING</w:t>
            </w:r>
          </w:p>
        </w:tc>
      </w:tr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</w:tcPr>
          <w:p w:rsidR="00F03C88" w:rsidRPr="00387F3B" w:rsidRDefault="00F03C88" w:rsidP="00F03C88">
            <w:pPr>
              <w:rPr>
                <w:rFonts w:asciiTheme="minorHAnsi" w:hAnsiTheme="minorHAnsi"/>
                <w:noProof/>
                <w:szCs w:val="20"/>
              </w:rPr>
            </w:pPr>
            <w:r w:rsidRPr="00387F3B">
              <w:rPr>
                <w:rFonts w:asciiTheme="minorHAnsi" w:hAnsiTheme="minorHAnsi"/>
                <w:noProof/>
                <w:szCs w:val="20"/>
              </w:rPr>
              <w:t xml:space="preserve">Could you tell me which of these shops you buy food from, this may be as part of your main food shop, picking up just a few items during the week or picking up something at lunch time </w:t>
            </w:r>
          </w:p>
          <w:p w:rsidR="003557A3" w:rsidRPr="00387F3B" w:rsidRDefault="003557A3" w:rsidP="003557A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jc w:val="both"/>
              <w:rPr>
                <w:rFonts w:asciiTheme="minorHAnsi" w:hAnsiTheme="minorHAnsi"/>
                <w:noProof/>
                <w:spacing w:val="-2"/>
                <w:sz w:val="20"/>
                <w:szCs w:val="20"/>
              </w:rPr>
            </w:pPr>
            <w:r w:rsidRPr="00387F3B">
              <w:rPr>
                <w:rFonts w:asciiTheme="minorHAnsi" w:hAnsiTheme="minorHAnsi"/>
                <w:b/>
                <w:noProof/>
                <w:spacing w:val="-2"/>
                <w:sz w:val="20"/>
                <w:szCs w:val="20"/>
              </w:rPr>
              <w:t xml:space="preserve">Location/branch of the supermarkets and other stores you buy from food </w:t>
            </w:r>
          </w:p>
          <w:tbl>
            <w:tblPr>
              <w:tblW w:w="110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0"/>
              <w:gridCol w:w="7922"/>
            </w:tblGrid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3165"/>
                    </w:tabs>
                    <w:suppressAutoHyphens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Store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Branch / location </w:t>
                  </w: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Aldi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Asda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Co-op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Lidl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Iceland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Marks &amp; Spencer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Morrisons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Sainsbury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Spar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Tesco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Waitrose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butchers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bakers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green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fish mongers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Corner shop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Polish/ East European grocer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Indian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Greek grocers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Other ethnic grocer (eg Polish)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Farmers market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Market stalls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37"/>
                    </w:tabs>
                    <w:suppressAutoHyphens/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Specialist food shop/</w:t>
                  </w:r>
                </w:p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Delicatessan*</w:t>
                  </w: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Other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7D5DCC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</w:tbl>
          <w:p w:rsidR="003557A3" w:rsidRPr="00387F3B" w:rsidRDefault="003557A3" w:rsidP="00F03C88">
            <w:pPr>
              <w:rPr>
                <w:rFonts w:asciiTheme="minorHAnsi" w:hAnsiTheme="minorHAnsi" w:cs="Calibri"/>
                <w:noProof/>
              </w:rPr>
            </w:pPr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F03C88" w:rsidRPr="00387F3B" w:rsidRDefault="00F03C88" w:rsidP="003557A3">
      <w:pPr>
        <w:tabs>
          <w:tab w:val="left" w:pos="-1440"/>
          <w:tab w:val="left" w:pos="0"/>
        </w:tabs>
        <w:spacing w:after="120"/>
        <w:jc w:val="both"/>
        <w:rPr>
          <w:rFonts w:asciiTheme="minorHAnsi" w:hAnsiTheme="minorHAnsi"/>
          <w:i/>
          <w:noProof/>
          <w:spacing w:val="-2"/>
          <w:sz w:val="18"/>
          <w:szCs w:val="16"/>
        </w:rPr>
      </w:pP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</w:rPr>
        <w:t xml:space="preserve">*Prompt: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</w:rPr>
        <w:t>eg shops selling imported or speciality food from other countries eg African, Asian, East  and Central European foods etc ]</w:t>
      </w:r>
    </w:p>
    <w:p w:rsidR="00721ECF" w:rsidRPr="00387F3B" w:rsidRDefault="00721ECF" w:rsidP="00326B04">
      <w:pPr>
        <w:spacing w:after="0"/>
        <w:rPr>
          <w:rFonts w:asciiTheme="minorHAnsi" w:hAnsiTheme="minorHAnsi"/>
          <w:vanish/>
          <w:sz w:val="4"/>
          <w:szCs w:val="4"/>
        </w:rPr>
      </w:pPr>
    </w:p>
    <w:p w:rsidR="00CC2966" w:rsidRPr="00387F3B" w:rsidRDefault="00CC2966" w:rsidP="00CC2966">
      <w:pPr>
        <w:spacing w:after="0"/>
        <w:rPr>
          <w:rFonts w:asciiTheme="minorHAnsi" w:hAnsiTheme="minorHAnsi"/>
          <w:vanish/>
          <w:sz w:val="10"/>
          <w:szCs w:val="10"/>
        </w:rPr>
      </w:pPr>
    </w:p>
    <w:p w:rsidR="00326B04" w:rsidRPr="00387F3B" w:rsidRDefault="00326B04" w:rsidP="00326B04">
      <w:pPr>
        <w:spacing w:after="0"/>
        <w:rPr>
          <w:rFonts w:asciiTheme="minorHAnsi" w:hAnsiTheme="minorHAnsi"/>
          <w:vanish/>
        </w:rPr>
        <w:sectPr w:rsidR="00326B04" w:rsidRPr="00387F3B" w:rsidSect="00E803CB">
          <w:headerReference w:type="default" r:id="rId10"/>
          <w:footerReference w:type="default" r:id="rId11"/>
          <w:type w:val="continuous"/>
          <w:pgSz w:w="11906" w:h="16838" w:code="9"/>
          <w:pgMar w:top="426" w:right="454" w:bottom="680" w:left="454" w:header="0" w:footer="0" w:gutter="0"/>
          <w:cols w:space="708"/>
          <w:docGrid w:linePitch="360"/>
        </w:sectPr>
      </w:pPr>
    </w:p>
    <w:p w:rsidR="007879EF" w:rsidRPr="00387F3B" w:rsidRDefault="007879EF" w:rsidP="00326B04">
      <w:pPr>
        <w:spacing w:after="0"/>
        <w:rPr>
          <w:rFonts w:asciiTheme="minorHAnsi" w:hAnsiTheme="minorHAnsi"/>
          <w:vanish/>
        </w:rPr>
      </w:pPr>
    </w:p>
    <w:p w:rsidR="008D57C6" w:rsidRPr="00387F3B" w:rsidRDefault="008D57C6" w:rsidP="008D57C6">
      <w:pPr>
        <w:spacing w:after="0"/>
        <w:rPr>
          <w:rFonts w:asciiTheme="minorHAnsi" w:hAnsiTheme="minorHAnsi"/>
          <w:vanish/>
        </w:rPr>
      </w:pPr>
    </w:p>
    <w:p w:rsidR="00CC772E" w:rsidRPr="00387F3B" w:rsidRDefault="00CC772E" w:rsidP="008D57C6">
      <w:pPr>
        <w:spacing w:after="0"/>
        <w:rPr>
          <w:rFonts w:asciiTheme="minorHAnsi" w:hAnsiTheme="minorHAnsi"/>
          <w:vanish/>
        </w:rPr>
      </w:pPr>
    </w:p>
    <w:p w:rsidR="00161AB7" w:rsidRPr="00387F3B" w:rsidRDefault="00161AB7" w:rsidP="00326B04">
      <w:pPr>
        <w:pStyle w:val="NoSpacing"/>
        <w:rPr>
          <w:rFonts w:asciiTheme="minorHAnsi" w:hAnsiTheme="minorHAnsi"/>
        </w:rPr>
      </w:pPr>
    </w:p>
    <w:tbl>
      <w:tblPr>
        <w:tblpPr w:leftFromText="180" w:rightFromText="180" w:vertAnchor="text" w:horzAnchor="margin" w:tblpY="-4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384"/>
        <w:gridCol w:w="4428"/>
        <w:gridCol w:w="5211"/>
      </w:tblGrid>
      <w:tr w:rsidR="00CC772E" w:rsidRPr="00387F3B" w:rsidTr="0098529D">
        <w:trPr>
          <w:trHeight w:val="274"/>
        </w:trPr>
        <w:tc>
          <w:tcPr>
            <w:tcW w:w="11023" w:type="dxa"/>
            <w:gridSpan w:val="3"/>
            <w:shd w:val="clear" w:color="auto" w:fill="000000"/>
            <w:vAlign w:val="center"/>
          </w:tcPr>
          <w:p w:rsidR="00CC772E" w:rsidRPr="00387F3B" w:rsidRDefault="00387F3B" w:rsidP="0098529D">
            <w:pPr>
              <w:spacing w:after="0" w:line="240" w:lineRule="auto"/>
              <w:ind w:left="21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FFFFFF"/>
              </w:rPr>
              <w:t>8</w:t>
            </w:r>
            <w:r w:rsidR="00CC772E"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: ADDITIONAL INFORMATION</w:t>
            </w:r>
          </w:p>
        </w:tc>
      </w:tr>
      <w:tr w:rsidR="00CC772E" w:rsidRPr="00387F3B" w:rsidTr="0098529D">
        <w:trPr>
          <w:trHeight w:val="38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Do you know where you might have acquired this illness?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1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If yes, where and when?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  <w:r w:rsidRPr="00387F3B">
              <w:rPr>
                <w:rFonts w:asciiTheme="minorHAnsi" w:hAnsiTheme="minorHAnsi" w:cs="Calibri"/>
                <w:b/>
              </w:rPr>
              <w:t xml:space="preserve">                                        </w:t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Any additional information 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Any other comments?</w:t>
            </w:r>
          </w:p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May we contact you again if we have any further questions?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2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Please indicate your preferred mode of communication </w:t>
            </w:r>
          </w:p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i.e. email, mobile, landline, post</w:t>
            </w:r>
          </w:p>
        </w:tc>
        <w:bookmarkStart w:id="16" w:name="AnyDetails"/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fldChar w:fldCharType="begin" w:fldLock="1">
                <w:ffData>
                  <w:name w:val="AnyDetails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</w:rPr>
            </w:r>
            <w:r w:rsidRPr="00387F3B">
              <w:rPr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</w:rPr>
              <w:fldChar w:fldCharType="end"/>
            </w:r>
            <w:bookmarkEnd w:id="16"/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</w:rPr>
      </w:pPr>
    </w:p>
    <w:p w:rsidR="00740B5C" w:rsidRPr="00387F3B" w:rsidRDefault="00740B5C" w:rsidP="00326B04">
      <w:pPr>
        <w:spacing w:after="0" w:line="240" w:lineRule="auto"/>
        <w:rPr>
          <w:rFonts w:asciiTheme="minorHAnsi" w:hAnsiTheme="minorHAnsi" w:cs="Calibri"/>
        </w:rPr>
      </w:pPr>
    </w:p>
    <w:sectPr w:rsidR="00740B5C" w:rsidRPr="00387F3B" w:rsidSect="00326B04">
      <w:type w:val="continuous"/>
      <w:pgSz w:w="11906" w:h="16838" w:code="9"/>
      <w:pgMar w:top="426" w:right="454" w:bottom="68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A33" w:rsidRDefault="00277A33" w:rsidP="007879EF">
      <w:pPr>
        <w:spacing w:after="0" w:line="240" w:lineRule="auto"/>
      </w:pPr>
      <w:r>
        <w:separator/>
      </w:r>
    </w:p>
  </w:endnote>
  <w:endnote w:type="continuationSeparator" w:id="0">
    <w:p w:rsidR="00277A33" w:rsidRDefault="00277A33" w:rsidP="007879EF">
      <w:pPr>
        <w:spacing w:after="0" w:line="240" w:lineRule="auto"/>
      </w:pPr>
      <w:r>
        <w:continuationSeparator/>
      </w:r>
    </w:p>
  </w:endnote>
  <w:endnote w:type="continuationNotice" w:id="1">
    <w:p w:rsidR="00277A33" w:rsidRDefault="00277A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1F0D2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D5DC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D5DCC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1F0D2F" w:rsidRDefault="001F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A33" w:rsidRDefault="00277A33" w:rsidP="007879EF">
      <w:pPr>
        <w:spacing w:after="0" w:line="240" w:lineRule="auto"/>
      </w:pPr>
      <w:r>
        <w:separator/>
      </w:r>
    </w:p>
  </w:footnote>
  <w:footnote w:type="continuationSeparator" w:id="0">
    <w:p w:rsidR="00277A33" w:rsidRDefault="00277A33" w:rsidP="007879EF">
      <w:pPr>
        <w:spacing w:after="0" w:line="240" w:lineRule="auto"/>
      </w:pPr>
      <w:r>
        <w:continuationSeparator/>
      </w:r>
    </w:p>
  </w:footnote>
  <w:footnote w:type="continuationNotice" w:id="1">
    <w:p w:rsidR="00277A33" w:rsidRDefault="00277A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277A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985"/>
    <w:multiLevelType w:val="hybridMultilevel"/>
    <w:tmpl w:val="B2E0C5B4"/>
    <w:lvl w:ilvl="0" w:tplc="24A2CE94">
      <w:start w:val="1"/>
      <w:numFmt w:val="decimal"/>
      <w:pStyle w:val="Question"/>
      <w:lvlText w:val="%1."/>
      <w:lvlJc w:val="left"/>
      <w:pPr>
        <w:tabs>
          <w:tab w:val="num" w:pos="737"/>
        </w:tabs>
        <w:ind w:left="737" w:hanging="737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F0CF5"/>
    <w:multiLevelType w:val="hybridMultilevel"/>
    <w:tmpl w:val="40CC500A"/>
    <w:lvl w:ilvl="0" w:tplc="F56A8D0A">
      <w:start w:val="1"/>
      <w:numFmt w:val="lowerRoman"/>
      <w:lvlText w:val="%1)"/>
      <w:lvlJc w:val="left"/>
      <w:pPr>
        <w:ind w:left="1444" w:hanging="735"/>
      </w:pPr>
      <w:rPr>
        <w:rFonts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dit="forms" w:enforcement="1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4F4278"/>
    <w:rsid w:val="00006466"/>
    <w:rsid w:val="00062BFF"/>
    <w:rsid w:val="0006784F"/>
    <w:rsid w:val="00094520"/>
    <w:rsid w:val="000A7058"/>
    <w:rsid w:val="000B1D2C"/>
    <w:rsid w:val="000B5651"/>
    <w:rsid w:val="000F42A2"/>
    <w:rsid w:val="00100CAE"/>
    <w:rsid w:val="00121161"/>
    <w:rsid w:val="00121F70"/>
    <w:rsid w:val="00140A30"/>
    <w:rsid w:val="001613FD"/>
    <w:rsid w:val="00161AB7"/>
    <w:rsid w:val="00161F97"/>
    <w:rsid w:val="001645AB"/>
    <w:rsid w:val="00170EAE"/>
    <w:rsid w:val="00186271"/>
    <w:rsid w:val="001A66B5"/>
    <w:rsid w:val="001D1C03"/>
    <w:rsid w:val="001F0D2F"/>
    <w:rsid w:val="002006DD"/>
    <w:rsid w:val="00216C5E"/>
    <w:rsid w:val="002237C7"/>
    <w:rsid w:val="00234CC7"/>
    <w:rsid w:val="0026391A"/>
    <w:rsid w:val="00277A33"/>
    <w:rsid w:val="002839AE"/>
    <w:rsid w:val="00290624"/>
    <w:rsid w:val="002C18AC"/>
    <w:rsid w:val="002E4B36"/>
    <w:rsid w:val="00303DBD"/>
    <w:rsid w:val="00323A0A"/>
    <w:rsid w:val="00326B04"/>
    <w:rsid w:val="00343985"/>
    <w:rsid w:val="003557A3"/>
    <w:rsid w:val="003742F6"/>
    <w:rsid w:val="00387F3B"/>
    <w:rsid w:val="00391C6E"/>
    <w:rsid w:val="003A3BB4"/>
    <w:rsid w:val="003A75B0"/>
    <w:rsid w:val="003B2CE1"/>
    <w:rsid w:val="003D248A"/>
    <w:rsid w:val="003D2E81"/>
    <w:rsid w:val="003E2E81"/>
    <w:rsid w:val="0041568E"/>
    <w:rsid w:val="004358F4"/>
    <w:rsid w:val="00444542"/>
    <w:rsid w:val="0046072E"/>
    <w:rsid w:val="00464F51"/>
    <w:rsid w:val="00474D69"/>
    <w:rsid w:val="00486767"/>
    <w:rsid w:val="004A682E"/>
    <w:rsid w:val="004C08E9"/>
    <w:rsid w:val="004C5901"/>
    <w:rsid w:val="004F4278"/>
    <w:rsid w:val="00524FFD"/>
    <w:rsid w:val="00553BA0"/>
    <w:rsid w:val="00572E7B"/>
    <w:rsid w:val="00576157"/>
    <w:rsid w:val="005D0ACC"/>
    <w:rsid w:val="0062023B"/>
    <w:rsid w:val="00647EB8"/>
    <w:rsid w:val="00665C8E"/>
    <w:rsid w:val="006B59D7"/>
    <w:rsid w:val="006C78C5"/>
    <w:rsid w:val="006D4BEE"/>
    <w:rsid w:val="006E70AF"/>
    <w:rsid w:val="006F1E73"/>
    <w:rsid w:val="006F6065"/>
    <w:rsid w:val="00717310"/>
    <w:rsid w:val="00721ECF"/>
    <w:rsid w:val="00726893"/>
    <w:rsid w:val="00740B5C"/>
    <w:rsid w:val="007501A7"/>
    <w:rsid w:val="00763BF2"/>
    <w:rsid w:val="00766882"/>
    <w:rsid w:val="00783377"/>
    <w:rsid w:val="007879EF"/>
    <w:rsid w:val="0079570F"/>
    <w:rsid w:val="007A4A0D"/>
    <w:rsid w:val="007A6C79"/>
    <w:rsid w:val="007B606A"/>
    <w:rsid w:val="007C62F2"/>
    <w:rsid w:val="007D4F5D"/>
    <w:rsid w:val="007D5DCC"/>
    <w:rsid w:val="00805FA2"/>
    <w:rsid w:val="008268E8"/>
    <w:rsid w:val="00831350"/>
    <w:rsid w:val="00860622"/>
    <w:rsid w:val="00884016"/>
    <w:rsid w:val="008900B8"/>
    <w:rsid w:val="008D02BF"/>
    <w:rsid w:val="008D13EC"/>
    <w:rsid w:val="008D276F"/>
    <w:rsid w:val="008D57C6"/>
    <w:rsid w:val="008E6962"/>
    <w:rsid w:val="00910B08"/>
    <w:rsid w:val="00935A94"/>
    <w:rsid w:val="009466EF"/>
    <w:rsid w:val="009645F6"/>
    <w:rsid w:val="0098529D"/>
    <w:rsid w:val="00991B63"/>
    <w:rsid w:val="009962E4"/>
    <w:rsid w:val="009A4E3B"/>
    <w:rsid w:val="009C77E8"/>
    <w:rsid w:val="009D05E6"/>
    <w:rsid w:val="009F1469"/>
    <w:rsid w:val="00A06106"/>
    <w:rsid w:val="00A33728"/>
    <w:rsid w:val="00A4601E"/>
    <w:rsid w:val="00A532F0"/>
    <w:rsid w:val="00A54F34"/>
    <w:rsid w:val="00A72547"/>
    <w:rsid w:val="00A7762C"/>
    <w:rsid w:val="00A80E23"/>
    <w:rsid w:val="00A9467B"/>
    <w:rsid w:val="00AA3764"/>
    <w:rsid w:val="00AC5FE6"/>
    <w:rsid w:val="00AD64AC"/>
    <w:rsid w:val="00AD78E7"/>
    <w:rsid w:val="00AF684F"/>
    <w:rsid w:val="00B04C92"/>
    <w:rsid w:val="00B057C3"/>
    <w:rsid w:val="00B11926"/>
    <w:rsid w:val="00B45A0C"/>
    <w:rsid w:val="00B515F7"/>
    <w:rsid w:val="00B70C9F"/>
    <w:rsid w:val="00B76229"/>
    <w:rsid w:val="00B8053A"/>
    <w:rsid w:val="00BB780D"/>
    <w:rsid w:val="00BE29F6"/>
    <w:rsid w:val="00C1246C"/>
    <w:rsid w:val="00C666A6"/>
    <w:rsid w:val="00C9535C"/>
    <w:rsid w:val="00C97EC6"/>
    <w:rsid w:val="00CA5909"/>
    <w:rsid w:val="00CC2966"/>
    <w:rsid w:val="00CC772E"/>
    <w:rsid w:val="00CE1B91"/>
    <w:rsid w:val="00CE4D5A"/>
    <w:rsid w:val="00D41E73"/>
    <w:rsid w:val="00D521BF"/>
    <w:rsid w:val="00D57BCA"/>
    <w:rsid w:val="00D60D7E"/>
    <w:rsid w:val="00D8215A"/>
    <w:rsid w:val="00D95C9F"/>
    <w:rsid w:val="00DA009B"/>
    <w:rsid w:val="00DA15F4"/>
    <w:rsid w:val="00DB2B98"/>
    <w:rsid w:val="00DB3184"/>
    <w:rsid w:val="00DD1A57"/>
    <w:rsid w:val="00DF4596"/>
    <w:rsid w:val="00E04C8D"/>
    <w:rsid w:val="00E33A4C"/>
    <w:rsid w:val="00E43A98"/>
    <w:rsid w:val="00E622F4"/>
    <w:rsid w:val="00E63C2A"/>
    <w:rsid w:val="00E657BC"/>
    <w:rsid w:val="00E67ABE"/>
    <w:rsid w:val="00E77462"/>
    <w:rsid w:val="00E803CB"/>
    <w:rsid w:val="00E805CD"/>
    <w:rsid w:val="00E8122E"/>
    <w:rsid w:val="00E968ED"/>
    <w:rsid w:val="00E97876"/>
    <w:rsid w:val="00EA1BE4"/>
    <w:rsid w:val="00EA6C96"/>
    <w:rsid w:val="00EC2A13"/>
    <w:rsid w:val="00EC5C0D"/>
    <w:rsid w:val="00EC61C9"/>
    <w:rsid w:val="00ED1551"/>
    <w:rsid w:val="00EE7509"/>
    <w:rsid w:val="00F03C88"/>
    <w:rsid w:val="00F34BEA"/>
    <w:rsid w:val="00F352D0"/>
    <w:rsid w:val="00F43BF9"/>
    <w:rsid w:val="00F44D3D"/>
    <w:rsid w:val="00F53C2B"/>
    <w:rsid w:val="00F6582D"/>
    <w:rsid w:val="00F81424"/>
    <w:rsid w:val="00FB0EAE"/>
    <w:rsid w:val="00FB7976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eeds.XSL" StyleName="Harvard - Leeds*"/>
</file>

<file path=customXml/itemProps1.xml><?xml version="1.0" encoding="utf-8"?>
<ds:datastoreItem xmlns:ds="http://schemas.openxmlformats.org/officeDocument/2006/customXml" ds:itemID="{B0E219EE-DF9C-4261-9BB7-7AD8C7CD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 Sussex District Council</Company>
  <LinksUpToDate>false</LinksUpToDate>
  <CharactersWithSpaces>14573</CharactersWithSpaces>
  <SharedDoc>false</SharedDoc>
  <HLinks>
    <vt:vector size="12" baseType="variant">
      <vt:variant>
        <vt:i4>7078013</vt:i4>
      </vt:variant>
      <vt:variant>
        <vt:i4>199</vt:i4>
      </vt:variant>
      <vt:variant>
        <vt:i4>0</vt:i4>
      </vt:variant>
      <vt:variant>
        <vt:i4>5</vt:i4>
      </vt:variant>
      <vt:variant>
        <vt:lpwstr>http://www.nhs.uk/</vt:lpwstr>
      </vt:variant>
      <vt:variant>
        <vt:lpwstr/>
      </vt:variant>
      <vt:variant>
        <vt:i4>7667772</vt:i4>
      </vt:variant>
      <vt:variant>
        <vt:i4>196</vt:i4>
      </vt:variant>
      <vt:variant>
        <vt:i4>0</vt:i4>
      </vt:variant>
      <vt:variant>
        <vt:i4>5</vt:i4>
      </vt:variant>
      <vt:variant>
        <vt:lpwstr>http://www.phe.gov.uk/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</dc:creator>
  <cp:lastModifiedBy>Paul Cleary</cp:lastModifiedBy>
  <cp:revision>7</cp:revision>
  <cp:lastPrinted>2017-04-26T11:00:00Z</cp:lastPrinted>
  <dcterms:created xsi:type="dcterms:W3CDTF">2017-06-23T15:42:00Z</dcterms:created>
  <dcterms:modified xsi:type="dcterms:W3CDTF">2017-06-26T19:48:00Z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